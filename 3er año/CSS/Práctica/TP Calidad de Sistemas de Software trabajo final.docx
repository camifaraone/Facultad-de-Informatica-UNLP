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7821" w14:textId="77777777" w:rsidR="001C29B8" w:rsidRPr="00D273DB" w:rsidRDefault="001C29B8" w:rsidP="001C29B8">
      <w:pPr>
        <w:spacing w:after="0"/>
        <w:rPr>
          <w:rFonts w:eastAsia="Arial" w:cs="Arial"/>
          <w:b/>
          <w:sz w:val="24"/>
          <w:szCs w:val="28"/>
        </w:rPr>
      </w:pPr>
      <w:r w:rsidRPr="00D273DB">
        <w:rPr>
          <w:rFonts w:eastAsia="Arial" w:cs="Arial"/>
          <w:b/>
          <w:sz w:val="24"/>
          <w:szCs w:val="28"/>
        </w:rPr>
        <w:t>Calidad de Sistemas de Software Trabajo Práctico del Curso Año 2019</w:t>
      </w:r>
    </w:p>
    <w:p w14:paraId="7C9A7821" w14:textId="77777777" w:rsidR="001C29B8" w:rsidRPr="00D273DB" w:rsidRDefault="001C29B8" w:rsidP="001C29B8">
      <w:pPr>
        <w:spacing w:after="0"/>
        <w:rPr>
          <w:rFonts w:eastAsia="Arial" w:cs="Arial"/>
        </w:rPr>
      </w:pPr>
    </w:p>
    <w:p w14:paraId="4CFF8AA4" w14:textId="77777777" w:rsidR="001C29B8" w:rsidRPr="00B177A4" w:rsidRDefault="001C29B8" w:rsidP="001C29B8">
      <w:pPr>
        <w:spacing w:after="0"/>
        <w:rPr>
          <w:rFonts w:eastAsia="Arial" w:cs="Arial"/>
          <w:b/>
          <w:sz w:val="36"/>
          <w:szCs w:val="36"/>
        </w:rPr>
      </w:pPr>
      <w:r w:rsidRPr="00B177A4">
        <w:rPr>
          <w:rFonts w:eastAsia="Arial" w:cs="Arial"/>
          <w:b/>
          <w:sz w:val="36"/>
          <w:szCs w:val="36"/>
        </w:rPr>
        <w:t>1. Definición de procesos de una organización</w:t>
      </w:r>
    </w:p>
    <w:p w14:paraId="79EA37B2" w14:textId="77777777" w:rsidR="00CC4A63" w:rsidRDefault="00CC4A63" w:rsidP="001C29B8">
      <w:pPr>
        <w:spacing w:after="0"/>
        <w:rPr>
          <w:rFonts w:eastAsia="Arial" w:cs="Arial"/>
        </w:rPr>
      </w:pPr>
    </w:p>
    <w:p w14:paraId="02768AC7" w14:textId="7B1F46C0" w:rsidR="001C29B8" w:rsidRPr="00D273DB" w:rsidRDefault="001C29B8" w:rsidP="001C29B8">
      <w:pPr>
        <w:spacing w:after="0"/>
        <w:rPr>
          <w:rFonts w:eastAsia="Arial" w:cs="Arial"/>
        </w:rPr>
      </w:pPr>
      <w:r w:rsidRPr="00D273DB">
        <w:rPr>
          <w:rFonts w:eastAsia="Arial" w:cs="Arial"/>
        </w:rPr>
        <w:t>Una organización desarrolladora de software desea definir una metodología de gestión orientada a proceso, para lo cual se deben describir los siguientes puntos:</w:t>
      </w:r>
    </w:p>
    <w:p w14:paraId="18B69590" w14:textId="77777777" w:rsidR="001C29B8" w:rsidRPr="00D273DB" w:rsidRDefault="001C29B8" w:rsidP="001C29B8">
      <w:pPr>
        <w:spacing w:after="0"/>
        <w:rPr>
          <w:rFonts w:eastAsia="Arial" w:cs="Arial"/>
          <w:b/>
        </w:rPr>
      </w:pPr>
      <w:r w:rsidRPr="00D273DB">
        <w:rPr>
          <w:rFonts w:eastAsia="Arial" w:cs="Arial"/>
          <w:b/>
        </w:rPr>
        <w:t>1. Estructura organizativa:</w:t>
      </w:r>
    </w:p>
    <w:p w14:paraId="2F9481AB" w14:textId="77777777" w:rsidR="001C29B8" w:rsidRPr="00D273DB" w:rsidRDefault="001C29B8" w:rsidP="001C29B8">
      <w:pPr>
        <w:spacing w:after="0"/>
        <w:rPr>
          <w:rFonts w:eastAsia="Arial" w:cs="Arial"/>
        </w:rPr>
      </w:pPr>
      <w:r w:rsidRPr="00D273DB">
        <w:rPr>
          <w:rFonts w:eastAsia="Arial" w:cs="Arial"/>
          <w:b/>
        </w:rPr>
        <w:t xml:space="preserve">1.a. </w:t>
      </w:r>
      <w:r w:rsidRPr="00D273DB">
        <w:rPr>
          <w:rFonts w:eastAsia="Arial" w:cs="Arial"/>
        </w:rPr>
        <w:t>Describa el funcionamiento y las divisiones de la organización (áreas, departamentos, etc.).</w:t>
      </w:r>
    </w:p>
    <w:p w14:paraId="6F3F4B1E" w14:textId="77777777" w:rsidR="001C29B8" w:rsidRPr="00D273DB" w:rsidRDefault="001C29B8" w:rsidP="001C29B8">
      <w:pPr>
        <w:spacing w:after="0"/>
        <w:rPr>
          <w:rFonts w:eastAsia="Arial" w:cs="Arial"/>
        </w:rPr>
      </w:pPr>
    </w:p>
    <w:p w14:paraId="6A31C178" w14:textId="2A9BA772" w:rsidR="001C29B8" w:rsidRPr="00D273DB" w:rsidRDefault="001C29B8" w:rsidP="001C29B8">
      <w:pPr>
        <w:spacing w:after="0"/>
        <w:rPr>
          <w:rFonts w:eastAsia="Arial" w:cs="Arial"/>
        </w:rPr>
      </w:pPr>
      <w:r w:rsidRPr="00D273DB">
        <w:rPr>
          <w:rFonts w:eastAsia="Arial" w:cs="Arial"/>
        </w:rPr>
        <w:t xml:space="preserve">La empresa </w:t>
      </w:r>
      <w:proofErr w:type="spellStart"/>
      <w:proofErr w:type="gramStart"/>
      <w:r w:rsidR="00E666C6">
        <w:rPr>
          <w:rFonts w:eastAsia="Arial" w:cs="Arial"/>
          <w:i/>
          <w:iCs/>
        </w:rPr>
        <w:t>DeerDevs</w:t>
      </w:r>
      <w:proofErr w:type="spellEnd"/>
      <w:r w:rsidR="00E666C6">
        <w:rPr>
          <w:rFonts w:eastAsia="Arial" w:cs="Arial"/>
        </w:rPr>
        <w:t xml:space="preserve"> </w:t>
      </w:r>
      <w:r w:rsidR="00E666C6" w:rsidRPr="00D273DB">
        <w:rPr>
          <w:rFonts w:eastAsia="Arial" w:cs="Arial"/>
        </w:rPr>
        <w:t xml:space="preserve"> </w:t>
      </w:r>
      <w:r w:rsidRPr="00D273DB">
        <w:rPr>
          <w:rFonts w:eastAsia="Arial" w:cs="Arial"/>
        </w:rPr>
        <w:t>es</w:t>
      </w:r>
      <w:proofErr w:type="gramEnd"/>
      <w:r w:rsidRPr="00D273DB">
        <w:rPr>
          <w:rFonts w:eastAsia="Arial" w:cs="Arial"/>
        </w:rPr>
        <w:t xml:space="preserve"> una empresa generadora de productos de software, con más de 10 años de experiencia y la cual se destaca por desarrollar soluciones para web.</w:t>
      </w:r>
    </w:p>
    <w:p w14:paraId="11D8174D" w14:textId="307394EF" w:rsidR="001C29B8" w:rsidRPr="00D273DB" w:rsidRDefault="001C29B8" w:rsidP="001C29B8">
      <w:pPr>
        <w:spacing w:after="0"/>
        <w:rPr>
          <w:rFonts w:eastAsia="Arial" w:cs="Arial"/>
        </w:rPr>
      </w:pPr>
      <w:r w:rsidRPr="00D273DB">
        <w:rPr>
          <w:rFonts w:eastAsia="Arial" w:cs="Arial"/>
        </w:rPr>
        <w:t>Entre los sectores más importantes de la organización, se cuenta con:</w:t>
      </w:r>
    </w:p>
    <w:p w14:paraId="2A029E5F" w14:textId="77777777" w:rsidR="001C29B8" w:rsidRPr="00D273DB" w:rsidRDefault="001C29B8" w:rsidP="001C29B8">
      <w:pPr>
        <w:numPr>
          <w:ilvl w:val="0"/>
          <w:numId w:val="1"/>
        </w:numPr>
        <w:spacing w:after="0"/>
        <w:rPr>
          <w:rFonts w:eastAsia="Arial" w:cs="Arial"/>
        </w:rPr>
      </w:pPr>
      <w:r w:rsidRPr="00D273DB">
        <w:rPr>
          <w:rFonts w:eastAsia="Arial" w:cs="Arial"/>
        </w:rPr>
        <w:t>Una Junta Directiva encargada de administrar los recursos económicos, materiales y patrimoniales, y también encargada de elaborar las políticas de informática y comunicación a implementar.</w:t>
      </w:r>
    </w:p>
    <w:p w14:paraId="41825B3C" w14:textId="77777777" w:rsidR="001C29B8" w:rsidRPr="00D273DB" w:rsidRDefault="001C29B8" w:rsidP="001C29B8">
      <w:pPr>
        <w:numPr>
          <w:ilvl w:val="0"/>
          <w:numId w:val="1"/>
        </w:numPr>
        <w:spacing w:after="0"/>
        <w:rPr>
          <w:rFonts w:eastAsia="Arial" w:cs="Arial"/>
        </w:rPr>
      </w:pPr>
      <w:r w:rsidRPr="00D273DB">
        <w:rPr>
          <w:rFonts w:eastAsia="Arial" w:cs="Arial"/>
        </w:rPr>
        <w:t>Una Gerencia General responsable de la planificación, dirección y control de la organización, como también la toma de decisiones.</w:t>
      </w:r>
    </w:p>
    <w:p w14:paraId="40F2D388" w14:textId="77777777" w:rsidR="001C29B8" w:rsidRPr="00D273DB" w:rsidRDefault="001C29B8" w:rsidP="001C29B8">
      <w:pPr>
        <w:numPr>
          <w:ilvl w:val="0"/>
          <w:numId w:val="1"/>
        </w:numPr>
        <w:spacing w:after="0"/>
        <w:rPr>
          <w:rFonts w:eastAsia="Arial" w:cs="Arial"/>
        </w:rPr>
      </w:pPr>
      <w:r w:rsidRPr="00D273DB">
        <w:rPr>
          <w:rFonts w:eastAsia="Arial" w:cs="Arial"/>
        </w:rPr>
        <w:t>También cuenta con una Gerencia Financiera y Administrativa encargada de la administración del capital de trabajo, además de orientar la estrategia y proporcionar el debido registro de las operaciones como herramientas de control de gestión de la organización.</w:t>
      </w:r>
    </w:p>
    <w:p w14:paraId="3EA9CDDD" w14:textId="77777777" w:rsidR="001C29B8" w:rsidRPr="00D273DB" w:rsidRDefault="001C29B8" w:rsidP="001C29B8">
      <w:pPr>
        <w:numPr>
          <w:ilvl w:val="0"/>
          <w:numId w:val="1"/>
        </w:numPr>
        <w:spacing w:after="0"/>
        <w:rPr>
          <w:rFonts w:eastAsia="Arial" w:cs="Arial"/>
        </w:rPr>
      </w:pPr>
      <w:r w:rsidRPr="00D273DB">
        <w:rPr>
          <w:rFonts w:eastAsia="Arial" w:cs="Arial"/>
        </w:rPr>
        <w:t>Dirección de Recursos Humanos que vela por la correcta división del trabajo, transferencia, comunicación, presente en la capacitación y desarrollo del personal de la organización.</w:t>
      </w:r>
    </w:p>
    <w:p w14:paraId="134B7FBD" w14:textId="77777777" w:rsidR="001C29B8" w:rsidRPr="00D273DB" w:rsidRDefault="001C29B8" w:rsidP="001C29B8">
      <w:pPr>
        <w:spacing w:after="0"/>
        <w:rPr>
          <w:rFonts w:eastAsia="Arial" w:cs="Arial"/>
        </w:rPr>
      </w:pPr>
    </w:p>
    <w:p w14:paraId="52703114" w14:textId="77777777" w:rsidR="001C29B8" w:rsidRPr="00D273DB" w:rsidRDefault="001C29B8" w:rsidP="001C29B8">
      <w:pPr>
        <w:spacing w:after="0"/>
        <w:rPr>
          <w:rFonts w:eastAsia="Arial" w:cs="Arial"/>
        </w:rPr>
      </w:pPr>
      <w:r w:rsidRPr="00D273DB">
        <w:rPr>
          <w:rFonts w:eastAsia="Arial" w:cs="Arial"/>
        </w:rPr>
        <w:t>Las áreas que llevan adelante el desarrollo de los productos ofrecidos por la empresa son:</w:t>
      </w:r>
    </w:p>
    <w:p w14:paraId="3517A7AE" w14:textId="4CB5DCA2" w:rsidR="001C29B8" w:rsidRPr="00D273DB" w:rsidRDefault="001C29B8" w:rsidP="001C29B8">
      <w:pPr>
        <w:pStyle w:val="Prrafodelista"/>
        <w:numPr>
          <w:ilvl w:val="0"/>
          <w:numId w:val="10"/>
        </w:numPr>
        <w:spacing w:after="0"/>
        <w:rPr>
          <w:rFonts w:asciiTheme="minorHAnsi" w:eastAsia="Arial" w:hAnsiTheme="minorHAnsi" w:cs="Arial"/>
        </w:rPr>
      </w:pPr>
      <w:r w:rsidRPr="00D273DB">
        <w:rPr>
          <w:rFonts w:asciiTheme="minorHAnsi" w:eastAsia="Arial" w:hAnsiTheme="minorHAnsi" w:cs="Arial"/>
        </w:rPr>
        <w:t xml:space="preserve">el </w:t>
      </w:r>
      <w:r w:rsidR="00786A24">
        <w:rPr>
          <w:rFonts w:asciiTheme="minorHAnsi" w:eastAsia="Arial" w:hAnsiTheme="minorHAnsi" w:cs="Arial"/>
        </w:rPr>
        <w:t>D</w:t>
      </w:r>
      <w:r w:rsidRPr="00D273DB">
        <w:rPr>
          <w:rFonts w:asciiTheme="minorHAnsi" w:eastAsia="Arial" w:hAnsiTheme="minorHAnsi" w:cs="Arial"/>
        </w:rPr>
        <w:t xml:space="preserve">epartamento de Ingeniería de Diseño, </w:t>
      </w:r>
    </w:p>
    <w:p w14:paraId="678888C3" w14:textId="77777777" w:rsidR="001C29B8" w:rsidRPr="00D273DB" w:rsidRDefault="001C29B8" w:rsidP="001C29B8">
      <w:pPr>
        <w:pStyle w:val="Prrafodelista"/>
        <w:numPr>
          <w:ilvl w:val="0"/>
          <w:numId w:val="10"/>
        </w:numPr>
        <w:spacing w:after="0"/>
        <w:rPr>
          <w:rFonts w:asciiTheme="minorHAnsi" w:eastAsia="Arial" w:hAnsiTheme="minorHAnsi" w:cs="Arial"/>
        </w:rPr>
      </w:pPr>
      <w:r w:rsidRPr="00D273DB">
        <w:rPr>
          <w:rFonts w:asciiTheme="minorHAnsi" w:eastAsia="Arial" w:hAnsiTheme="minorHAnsi" w:cs="Arial"/>
        </w:rPr>
        <w:t xml:space="preserve">el Departamento de Calidad, </w:t>
      </w:r>
    </w:p>
    <w:p w14:paraId="7BF396C6" w14:textId="67CCAFD1" w:rsidR="001C29B8" w:rsidRPr="00D273DB" w:rsidRDefault="001C29B8" w:rsidP="001C29B8">
      <w:pPr>
        <w:pStyle w:val="Prrafodelista"/>
        <w:numPr>
          <w:ilvl w:val="0"/>
          <w:numId w:val="10"/>
        </w:numPr>
        <w:spacing w:after="0"/>
        <w:rPr>
          <w:rFonts w:asciiTheme="minorHAnsi" w:eastAsia="Arial" w:hAnsiTheme="minorHAnsi" w:cs="Arial"/>
        </w:rPr>
      </w:pPr>
      <w:r w:rsidRPr="00D273DB">
        <w:rPr>
          <w:rFonts w:asciiTheme="minorHAnsi" w:eastAsia="Arial" w:hAnsiTheme="minorHAnsi" w:cs="Arial"/>
        </w:rPr>
        <w:t>el área encargada del comercio</w:t>
      </w:r>
    </w:p>
    <w:p w14:paraId="4AEC2663" w14:textId="1CAEE97F" w:rsidR="001C29B8" w:rsidRPr="00D273DB" w:rsidRDefault="001C29B8" w:rsidP="001C29B8">
      <w:pPr>
        <w:pStyle w:val="Prrafodelista"/>
        <w:numPr>
          <w:ilvl w:val="0"/>
          <w:numId w:val="10"/>
        </w:numPr>
        <w:spacing w:after="0"/>
        <w:rPr>
          <w:rFonts w:asciiTheme="minorHAnsi" w:eastAsia="Arial" w:hAnsiTheme="minorHAnsi" w:cs="Arial"/>
        </w:rPr>
      </w:pPr>
      <w:r w:rsidRPr="00D273DB">
        <w:rPr>
          <w:rFonts w:asciiTheme="minorHAnsi" w:eastAsia="Arial" w:hAnsiTheme="minorHAnsi" w:cs="Arial"/>
          <w:b/>
          <w:i/>
        </w:rPr>
        <w:t>Departamento de Informática</w:t>
      </w:r>
      <w:r w:rsidRPr="00D273DB">
        <w:rPr>
          <w:rFonts w:asciiTheme="minorHAnsi" w:eastAsia="Arial" w:hAnsiTheme="minorHAnsi" w:cs="Arial"/>
        </w:rPr>
        <w:t>.</w:t>
      </w:r>
    </w:p>
    <w:p w14:paraId="60897290" w14:textId="129DA374" w:rsidR="001C29B8" w:rsidRPr="00D273DB" w:rsidRDefault="001C29B8" w:rsidP="001C29B8">
      <w:pPr>
        <w:spacing w:after="0"/>
        <w:rPr>
          <w:rFonts w:eastAsia="Arial" w:cs="Arial"/>
        </w:rPr>
      </w:pPr>
      <w:r w:rsidRPr="00D273DB">
        <w:rPr>
          <w:rFonts w:eastAsia="Arial" w:cs="Arial"/>
        </w:rPr>
        <w:t xml:space="preserve">El Departamento de </w:t>
      </w:r>
      <w:r w:rsidR="00AC078E" w:rsidRPr="00D273DB">
        <w:rPr>
          <w:rFonts w:eastAsia="Arial" w:cs="Arial"/>
        </w:rPr>
        <w:t>Informática</w:t>
      </w:r>
      <w:r w:rsidRPr="00D273DB">
        <w:rPr>
          <w:rFonts w:eastAsia="Arial" w:cs="Arial"/>
        </w:rPr>
        <w:t xml:space="preserve"> es el encargado de desarrollar e implementar los sistemas de información que requiere la Institución, además de actualizar y mantener en buen funcionamiento aquellos que están en producción.</w:t>
      </w:r>
    </w:p>
    <w:p w14:paraId="13FCECE9" w14:textId="77777777" w:rsidR="001C29B8" w:rsidRPr="00D273DB" w:rsidRDefault="001C29B8" w:rsidP="001C29B8">
      <w:pPr>
        <w:spacing w:after="0"/>
        <w:rPr>
          <w:rFonts w:eastAsia="Arial" w:cs="Arial"/>
        </w:rPr>
      </w:pPr>
      <w:r w:rsidRPr="00D273DB">
        <w:rPr>
          <w:rFonts w:eastAsia="Arial" w:cs="Arial"/>
        </w:rPr>
        <w:t>Compuesto por áreas tales como:</w:t>
      </w:r>
    </w:p>
    <w:p w14:paraId="69195E04" w14:textId="627DD0B1" w:rsidR="001C29B8" w:rsidRPr="00D273DB" w:rsidRDefault="001C29B8" w:rsidP="001C29B8">
      <w:pPr>
        <w:numPr>
          <w:ilvl w:val="0"/>
          <w:numId w:val="4"/>
        </w:numPr>
        <w:spacing w:after="0"/>
        <w:rPr>
          <w:rFonts w:eastAsia="Arial" w:cs="Arial"/>
        </w:rPr>
      </w:pPr>
      <w:r w:rsidRPr="00D273DB">
        <w:rPr>
          <w:rFonts w:eastAsia="Arial" w:cs="Arial"/>
          <w:i/>
          <w:u w:val="single"/>
        </w:rPr>
        <w:t>Desarrollo e Investigación</w:t>
      </w:r>
      <w:r w:rsidRPr="00D273DB">
        <w:rPr>
          <w:rFonts w:eastAsia="Arial" w:cs="Arial"/>
        </w:rPr>
        <w:t xml:space="preserve">, que realiza el análisis de los procesos de fabricación, define el proceso de desarrollo y calcula los tiempos de fabricación. Cuenta con dos </w:t>
      </w:r>
      <w:r w:rsidR="00F14A39">
        <w:rPr>
          <w:rFonts w:eastAsia="Arial" w:cs="Arial"/>
        </w:rPr>
        <w:t xml:space="preserve">sub áreas </w:t>
      </w:r>
      <w:r w:rsidRPr="00D273DB">
        <w:rPr>
          <w:rFonts w:eastAsia="Arial" w:cs="Arial"/>
        </w:rPr>
        <w:t xml:space="preserve">a su cargo: </w:t>
      </w:r>
      <w:r w:rsidRPr="00D273DB">
        <w:rPr>
          <w:rFonts w:eastAsia="Arial" w:cs="Arial"/>
          <w:i/>
          <w:u w:val="single"/>
        </w:rPr>
        <w:t xml:space="preserve">Ingeniería de Desarrollo </w:t>
      </w:r>
      <w:r w:rsidRPr="00D273DB">
        <w:rPr>
          <w:rFonts w:eastAsia="Arial" w:cs="Arial"/>
        </w:rPr>
        <w:t xml:space="preserve">y </w:t>
      </w:r>
      <w:r w:rsidRPr="00D273DB">
        <w:rPr>
          <w:rFonts w:eastAsia="Arial" w:cs="Arial"/>
          <w:i/>
          <w:u w:val="single"/>
        </w:rPr>
        <w:t>Control de Desarrollo.</w:t>
      </w:r>
    </w:p>
    <w:p w14:paraId="0D38A236" w14:textId="77777777" w:rsidR="001C29B8" w:rsidRPr="00D273DB" w:rsidRDefault="001C29B8" w:rsidP="001C29B8">
      <w:pPr>
        <w:spacing w:after="0"/>
        <w:rPr>
          <w:rFonts w:eastAsia="Arial" w:cs="Arial"/>
        </w:rPr>
      </w:pPr>
    </w:p>
    <w:p w14:paraId="50B3B487" w14:textId="0FBC0785" w:rsidR="001C29B8" w:rsidRPr="00D273DB" w:rsidRDefault="001C29B8" w:rsidP="001C29B8">
      <w:pPr>
        <w:numPr>
          <w:ilvl w:val="0"/>
          <w:numId w:val="4"/>
        </w:numPr>
        <w:spacing w:after="0" w:line="240" w:lineRule="auto"/>
        <w:rPr>
          <w:rFonts w:eastAsia="Arial" w:cs="Arial"/>
        </w:rPr>
      </w:pPr>
      <w:r w:rsidRPr="00D273DB">
        <w:rPr>
          <w:rFonts w:eastAsia="Arial" w:cs="Arial"/>
          <w:i/>
          <w:u w:val="single"/>
        </w:rPr>
        <w:t>Mantenimiento</w:t>
      </w:r>
      <w:r w:rsidRPr="00D273DB">
        <w:rPr>
          <w:rFonts w:eastAsia="Arial" w:cs="Arial"/>
        </w:rPr>
        <w:t xml:space="preserve"> debe vigilar que todas las instalaciones, máquinas y equipo de la empresa esté en condiciones para desarrollar su contenido. En carácter Preventivo corrobora el Evitar fallos, y de forma Correctivo: Corregir los datos y averías imprevistas.</w:t>
      </w:r>
    </w:p>
    <w:p w14:paraId="192180C1" w14:textId="77777777" w:rsidR="001C29B8" w:rsidRPr="00D273DB" w:rsidRDefault="001C29B8" w:rsidP="001C29B8">
      <w:pPr>
        <w:spacing w:after="0" w:line="240" w:lineRule="auto"/>
        <w:ind w:left="425"/>
        <w:rPr>
          <w:rFonts w:eastAsia="Arial" w:cs="Arial"/>
        </w:rPr>
      </w:pPr>
    </w:p>
    <w:p w14:paraId="35551A32" w14:textId="355BBB07" w:rsidR="001C29B8" w:rsidRPr="00D273DB" w:rsidRDefault="001C29B8" w:rsidP="001C29B8">
      <w:pPr>
        <w:numPr>
          <w:ilvl w:val="0"/>
          <w:numId w:val="4"/>
        </w:numPr>
        <w:spacing w:after="0"/>
        <w:rPr>
          <w:rFonts w:eastAsia="Arial" w:cs="Arial"/>
        </w:rPr>
      </w:pPr>
      <w:r w:rsidRPr="00D273DB">
        <w:rPr>
          <w:rFonts w:eastAsia="Arial" w:cs="Arial"/>
          <w:i/>
          <w:u w:val="single"/>
        </w:rPr>
        <w:t>Desarrollo Técnico</w:t>
      </w:r>
      <w:r w:rsidRPr="00D273DB">
        <w:rPr>
          <w:rFonts w:eastAsia="Arial" w:cs="Arial"/>
        </w:rPr>
        <w:t>: determina los plazos de tiempo y controla que el trabajo se realice según las instrucciones indicadas. Control de la documentación, de las interrupciones, causas, retrasos, adelantos, fallos.</w:t>
      </w:r>
    </w:p>
    <w:p w14:paraId="1CDABED7" w14:textId="77777777" w:rsidR="001C29B8" w:rsidRPr="00D273DB" w:rsidRDefault="001C29B8" w:rsidP="001C29B8">
      <w:pPr>
        <w:spacing w:after="0"/>
        <w:rPr>
          <w:rFonts w:eastAsia="Arial" w:cs="Arial"/>
        </w:rPr>
      </w:pPr>
    </w:p>
    <w:p w14:paraId="0ED80D4F" w14:textId="1B22CB92" w:rsidR="001C29B8" w:rsidRPr="00D273DB" w:rsidRDefault="001C29B8" w:rsidP="001C29B8">
      <w:pPr>
        <w:numPr>
          <w:ilvl w:val="0"/>
          <w:numId w:val="4"/>
        </w:numPr>
        <w:spacing w:after="0"/>
        <w:rPr>
          <w:rFonts w:eastAsia="Arial" w:cs="Arial"/>
        </w:rPr>
      </w:pPr>
      <w:r w:rsidRPr="00D273DB">
        <w:rPr>
          <w:rFonts w:eastAsia="Arial" w:cs="Arial"/>
          <w:i/>
          <w:u w:val="single"/>
        </w:rPr>
        <w:lastRenderedPageBreak/>
        <w:t>Ingeniería de Diseño:</w:t>
      </w:r>
      <w:r w:rsidRPr="00D273DB">
        <w:rPr>
          <w:rFonts w:eastAsia="Arial" w:cs="Arial"/>
        </w:rPr>
        <w:t xml:space="preserve">  encargado de desarrollar el código de los productos, encargada de desarrollar todo el código HTML, desarrollar todos los diseños gráficos de las páginas web, programas y conexiones con los diferentes servidores. Evalúa si el producto está de acuerdo con las especificaciones y, por lo tanto, con las evaluaciones del departamento de análisis</w:t>
      </w:r>
    </w:p>
    <w:p w14:paraId="118342F4" w14:textId="77777777" w:rsidR="001C29B8" w:rsidRPr="00D273DB" w:rsidRDefault="001C29B8" w:rsidP="001C29B8">
      <w:pPr>
        <w:spacing w:after="0" w:line="240" w:lineRule="auto"/>
        <w:rPr>
          <w:rFonts w:eastAsia="Arial" w:cs="Arial"/>
        </w:rPr>
      </w:pPr>
    </w:p>
    <w:p w14:paraId="73AC4768" w14:textId="77777777" w:rsidR="001C29B8" w:rsidRPr="00D273DB" w:rsidRDefault="001C29B8" w:rsidP="001C29B8">
      <w:pPr>
        <w:spacing w:after="0"/>
        <w:rPr>
          <w:rFonts w:eastAsia="Arial" w:cs="Arial"/>
        </w:rPr>
      </w:pPr>
    </w:p>
    <w:p w14:paraId="333C4689" w14:textId="77777777" w:rsidR="001C29B8" w:rsidRPr="00D273DB" w:rsidRDefault="001C29B8" w:rsidP="001C29B8">
      <w:pPr>
        <w:spacing w:after="0"/>
        <w:rPr>
          <w:rFonts w:eastAsia="Arial" w:cs="Arial"/>
        </w:rPr>
      </w:pPr>
    </w:p>
    <w:p w14:paraId="2A6AC306" w14:textId="121460C9" w:rsidR="001C29B8" w:rsidRPr="00D273DB" w:rsidRDefault="001C29B8" w:rsidP="001C29B8">
      <w:pPr>
        <w:pBdr>
          <w:top w:val="nil"/>
          <w:left w:val="nil"/>
          <w:bottom w:val="nil"/>
          <w:right w:val="nil"/>
          <w:between w:val="nil"/>
        </w:pBdr>
        <w:spacing w:after="0" w:line="240" w:lineRule="auto"/>
        <w:rPr>
          <w:rFonts w:eastAsia="Arial" w:cs="Arial"/>
          <w:color w:val="000000"/>
          <w:sz w:val="24"/>
          <w:szCs w:val="24"/>
        </w:rPr>
      </w:pPr>
      <w:r w:rsidRPr="00D273DB">
        <w:rPr>
          <w:rFonts w:eastAsia="Arial" w:cs="Arial"/>
          <w:b/>
          <w:color w:val="000000"/>
          <w:sz w:val="24"/>
          <w:szCs w:val="24"/>
        </w:rPr>
        <w:t xml:space="preserve">1.b </w:t>
      </w:r>
      <w:r w:rsidRPr="00D273DB">
        <w:rPr>
          <w:rFonts w:eastAsia="Arial" w:cs="Arial"/>
          <w:color w:val="000000"/>
          <w:sz w:val="24"/>
          <w:szCs w:val="24"/>
        </w:rPr>
        <w:t xml:space="preserve">El organigrama de la organización. </w:t>
      </w:r>
    </w:p>
    <w:p w14:paraId="5CC87B12" w14:textId="4BE7707F" w:rsidR="001C29B8" w:rsidRDefault="001C29B8" w:rsidP="001C29B8">
      <w:pPr>
        <w:pBdr>
          <w:top w:val="nil"/>
          <w:left w:val="nil"/>
          <w:bottom w:val="nil"/>
          <w:right w:val="nil"/>
          <w:between w:val="nil"/>
        </w:pBdr>
        <w:spacing w:after="0" w:line="240" w:lineRule="auto"/>
        <w:rPr>
          <w:rFonts w:eastAsia="Arial" w:cs="Arial"/>
          <w:color w:val="000000"/>
        </w:rPr>
      </w:pPr>
    </w:p>
    <w:p w14:paraId="12263CBB" w14:textId="08D38AF0" w:rsidR="001C29B8" w:rsidRDefault="00AC078E" w:rsidP="001C29B8">
      <w:pPr>
        <w:pBdr>
          <w:top w:val="nil"/>
          <w:left w:val="nil"/>
          <w:bottom w:val="nil"/>
          <w:right w:val="nil"/>
          <w:between w:val="nil"/>
        </w:pBdr>
        <w:spacing w:after="0" w:line="240" w:lineRule="auto"/>
        <w:rPr>
          <w:rFonts w:eastAsia="Arial" w:cs="Arial"/>
          <w:color w:val="000000"/>
        </w:rPr>
      </w:pPr>
      <w:r>
        <w:rPr>
          <w:rFonts w:eastAsia="Arial" w:cs="Arial"/>
          <w:noProof/>
          <w:color w:val="000000"/>
          <w:lang w:eastAsia="es-AR"/>
        </w:rPr>
        <w:drawing>
          <wp:anchor distT="0" distB="0" distL="114300" distR="114300" simplePos="0" relativeHeight="251661312" behindDoc="0" locked="0" layoutInCell="1" allowOverlap="1" wp14:anchorId="2DCFEB3D" wp14:editId="7C27F5C2">
            <wp:simplePos x="0" y="0"/>
            <wp:positionH relativeFrom="margin">
              <wp:align>center</wp:align>
            </wp:positionH>
            <wp:positionV relativeFrom="paragraph">
              <wp:posOffset>231140</wp:posOffset>
            </wp:positionV>
            <wp:extent cx="6732905" cy="3898900"/>
            <wp:effectExtent l="0" t="0" r="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subdepartmento.png"/>
                    <pic:cNvPicPr/>
                  </pic:nvPicPr>
                  <pic:blipFill>
                    <a:blip r:embed="rId8">
                      <a:extLst>
                        <a:ext uri="{28A0092B-C50C-407E-A947-70E740481C1C}">
                          <a14:useLocalDpi xmlns:a14="http://schemas.microsoft.com/office/drawing/2010/main" val="0"/>
                        </a:ext>
                      </a:extLst>
                    </a:blip>
                    <a:stretch>
                      <a:fillRect/>
                    </a:stretch>
                  </pic:blipFill>
                  <pic:spPr>
                    <a:xfrm>
                      <a:off x="0" y="0"/>
                      <a:ext cx="6732905" cy="3898900"/>
                    </a:xfrm>
                    <a:prstGeom prst="rect">
                      <a:avLst/>
                    </a:prstGeom>
                  </pic:spPr>
                </pic:pic>
              </a:graphicData>
            </a:graphic>
            <wp14:sizeRelH relativeFrom="margin">
              <wp14:pctWidth>0</wp14:pctWidth>
            </wp14:sizeRelH>
            <wp14:sizeRelV relativeFrom="margin">
              <wp14:pctHeight>0</wp14:pctHeight>
            </wp14:sizeRelV>
          </wp:anchor>
        </w:drawing>
      </w:r>
    </w:p>
    <w:p w14:paraId="5FF48795" w14:textId="77777777" w:rsidR="001C29B8" w:rsidRPr="00D273DB" w:rsidRDefault="001C29B8" w:rsidP="001C29B8">
      <w:pPr>
        <w:pBdr>
          <w:top w:val="nil"/>
          <w:left w:val="nil"/>
          <w:bottom w:val="nil"/>
          <w:right w:val="nil"/>
          <w:between w:val="nil"/>
        </w:pBdr>
        <w:spacing w:after="0" w:line="240" w:lineRule="auto"/>
        <w:rPr>
          <w:rFonts w:eastAsia="Arial" w:cs="Arial"/>
          <w:color w:val="000000"/>
        </w:rPr>
      </w:pPr>
    </w:p>
    <w:p w14:paraId="43023B11" w14:textId="77777777" w:rsidR="001C29B8" w:rsidRPr="00D273DB" w:rsidRDefault="001C29B8" w:rsidP="001C29B8">
      <w:pPr>
        <w:spacing w:after="0"/>
        <w:rPr>
          <w:rFonts w:eastAsia="Arial" w:cs="Arial"/>
        </w:rPr>
      </w:pPr>
    </w:p>
    <w:p w14:paraId="47A0D025" w14:textId="77777777" w:rsidR="001C29B8" w:rsidRPr="00D273DB" w:rsidRDefault="001C29B8" w:rsidP="001C29B8">
      <w:pPr>
        <w:spacing w:after="0"/>
        <w:rPr>
          <w:rFonts w:eastAsia="Arial" w:cs="Arial"/>
          <w:sz w:val="24"/>
          <w:szCs w:val="24"/>
        </w:rPr>
      </w:pPr>
      <w:r w:rsidRPr="00D273DB">
        <w:rPr>
          <w:rFonts w:eastAsia="Arial" w:cs="Arial"/>
          <w:b/>
          <w:sz w:val="24"/>
          <w:szCs w:val="24"/>
        </w:rPr>
        <w:t>2.</w:t>
      </w:r>
      <w:r w:rsidRPr="00D273DB">
        <w:rPr>
          <w:rFonts w:eastAsia="Arial" w:cs="Arial"/>
          <w:sz w:val="24"/>
          <w:szCs w:val="24"/>
        </w:rPr>
        <w:t xml:space="preserve"> Propósito de la organización.</w:t>
      </w:r>
    </w:p>
    <w:p w14:paraId="7F5DF487" w14:textId="10063DA9" w:rsidR="001C29B8" w:rsidRPr="00D273DB" w:rsidRDefault="001C29B8" w:rsidP="001C29B8">
      <w:pPr>
        <w:spacing w:after="0"/>
        <w:rPr>
          <w:rFonts w:eastAsia="Arial" w:cs="Arial"/>
        </w:rPr>
      </w:pPr>
      <w:r w:rsidRPr="00D273DB">
        <w:rPr>
          <w:rFonts w:eastAsia="Arial" w:cs="Arial"/>
        </w:rPr>
        <w:t>El propósito de la Organización es</w:t>
      </w:r>
      <w:r w:rsidR="00856F9C">
        <w:rPr>
          <w:rFonts w:eastAsia="Arial" w:cs="Arial"/>
        </w:rPr>
        <w:t xml:space="preserve"> </w:t>
      </w:r>
      <w:r w:rsidR="00E666C6">
        <w:rPr>
          <w:rFonts w:eastAsia="Arial" w:cs="Arial"/>
        </w:rPr>
        <w:t xml:space="preserve">crear </w:t>
      </w:r>
      <w:r w:rsidR="00856F9C">
        <w:rPr>
          <w:rFonts w:eastAsia="Arial" w:cs="Arial"/>
        </w:rPr>
        <w:t xml:space="preserve">productos de caracteres específicos para clientes. También asegurarse de </w:t>
      </w:r>
      <w:r w:rsidRPr="00D273DB">
        <w:rPr>
          <w:rFonts w:eastAsia="Arial" w:cs="Arial"/>
        </w:rPr>
        <w:t xml:space="preserve">establecer y mantener la integridad de los productos de software a través del ciclo de vida del proceso de software. La configuración del software en puntos dados en el tiempo, el control sistemático de los cambios en la </w:t>
      </w:r>
      <w:r w:rsidR="00E933FD">
        <w:rPr>
          <w:rFonts w:eastAsia="Arial" w:cs="Arial"/>
        </w:rPr>
        <w:t>c</w:t>
      </w:r>
      <w:r w:rsidRPr="00D273DB">
        <w:rPr>
          <w:rFonts w:eastAsia="Arial" w:cs="Arial"/>
        </w:rPr>
        <w:t>onfiguración</w:t>
      </w:r>
      <w:r w:rsidR="00E933FD">
        <w:rPr>
          <w:rFonts w:eastAsia="Arial" w:cs="Arial"/>
        </w:rPr>
        <w:t>.</w:t>
      </w:r>
      <w:r w:rsidRPr="00D273DB">
        <w:rPr>
          <w:rFonts w:eastAsia="Arial" w:cs="Arial"/>
        </w:rPr>
        <w:t xml:space="preserve"> </w:t>
      </w:r>
    </w:p>
    <w:p w14:paraId="527ADE1F" w14:textId="77777777" w:rsidR="001C29B8" w:rsidRPr="00D273DB" w:rsidRDefault="001C29B8" w:rsidP="001C29B8">
      <w:pPr>
        <w:spacing w:after="0"/>
        <w:rPr>
          <w:rFonts w:eastAsia="Arial" w:cs="Arial"/>
        </w:rPr>
      </w:pPr>
      <w:r w:rsidRPr="00D273DB">
        <w:rPr>
          <w:rFonts w:eastAsia="Arial" w:cs="Arial"/>
        </w:rPr>
        <w:t>Los productos incluidos son:</w:t>
      </w:r>
    </w:p>
    <w:p w14:paraId="4EA8277F" w14:textId="09138955" w:rsidR="001C29B8" w:rsidRPr="00D273DB" w:rsidRDefault="001C29B8" w:rsidP="001C29B8">
      <w:pPr>
        <w:numPr>
          <w:ilvl w:val="0"/>
          <w:numId w:val="6"/>
        </w:numPr>
        <w:pBdr>
          <w:top w:val="nil"/>
          <w:left w:val="nil"/>
          <w:bottom w:val="nil"/>
          <w:right w:val="nil"/>
          <w:between w:val="nil"/>
        </w:pBdr>
        <w:spacing w:after="0"/>
      </w:pPr>
      <w:r w:rsidRPr="00D273DB">
        <w:rPr>
          <w:rFonts w:eastAsia="Arial" w:cs="Arial"/>
          <w:color w:val="000000"/>
        </w:rPr>
        <w:t>Software distribuido al cliente</w:t>
      </w:r>
      <w:r w:rsidR="00421DBF">
        <w:rPr>
          <w:rFonts w:eastAsia="Arial" w:cs="Arial"/>
          <w:color w:val="000000"/>
        </w:rPr>
        <w:t xml:space="preserve"> (</w:t>
      </w:r>
      <w:proofErr w:type="spellStart"/>
      <w:r w:rsidR="00421DBF">
        <w:rPr>
          <w:rFonts w:eastAsia="Arial" w:cs="Arial"/>
          <w:color w:val="000000"/>
        </w:rPr>
        <w:t>paginas</w:t>
      </w:r>
      <w:proofErr w:type="spellEnd"/>
      <w:r w:rsidR="00421DBF">
        <w:rPr>
          <w:rFonts w:eastAsia="Arial" w:cs="Arial"/>
          <w:color w:val="000000"/>
        </w:rPr>
        <w:t xml:space="preserve"> web)</w:t>
      </w:r>
    </w:p>
    <w:p w14:paraId="240023FB" w14:textId="77777777" w:rsidR="001C29B8" w:rsidRPr="00D273DB" w:rsidRDefault="001C29B8" w:rsidP="001C29B8">
      <w:pPr>
        <w:numPr>
          <w:ilvl w:val="0"/>
          <w:numId w:val="6"/>
        </w:numPr>
        <w:pBdr>
          <w:top w:val="nil"/>
          <w:left w:val="nil"/>
          <w:bottom w:val="nil"/>
          <w:right w:val="nil"/>
          <w:between w:val="nil"/>
        </w:pBdr>
        <w:spacing w:after="0"/>
      </w:pPr>
      <w:r w:rsidRPr="00D273DB">
        <w:rPr>
          <w:rFonts w:eastAsia="Arial" w:cs="Arial"/>
          <w:color w:val="000000"/>
        </w:rPr>
        <w:t>Documentos de requerimientos del software.</w:t>
      </w:r>
    </w:p>
    <w:p w14:paraId="34711CCA" w14:textId="77777777" w:rsidR="001C29B8" w:rsidRPr="00D273DB" w:rsidRDefault="001C29B8" w:rsidP="001C29B8">
      <w:pPr>
        <w:numPr>
          <w:ilvl w:val="0"/>
          <w:numId w:val="6"/>
        </w:numPr>
        <w:pBdr>
          <w:top w:val="nil"/>
          <w:left w:val="nil"/>
          <w:bottom w:val="nil"/>
          <w:right w:val="nil"/>
          <w:between w:val="nil"/>
        </w:pBdr>
        <w:spacing w:after="0"/>
      </w:pPr>
      <w:r w:rsidRPr="00D273DB">
        <w:rPr>
          <w:rFonts w:eastAsia="Arial" w:cs="Arial"/>
          <w:color w:val="000000"/>
        </w:rPr>
        <w:t>Código.</w:t>
      </w:r>
    </w:p>
    <w:p w14:paraId="726A4B98" w14:textId="77777777" w:rsidR="001C29B8" w:rsidRPr="00D273DB" w:rsidRDefault="001C29B8" w:rsidP="001C29B8">
      <w:pPr>
        <w:numPr>
          <w:ilvl w:val="0"/>
          <w:numId w:val="6"/>
        </w:numPr>
        <w:pBdr>
          <w:top w:val="nil"/>
          <w:left w:val="nil"/>
          <w:bottom w:val="nil"/>
          <w:right w:val="nil"/>
          <w:between w:val="nil"/>
        </w:pBdr>
        <w:spacing w:after="0"/>
      </w:pPr>
      <w:r w:rsidRPr="00D273DB">
        <w:rPr>
          <w:rFonts w:eastAsia="Arial" w:cs="Arial"/>
          <w:color w:val="000000"/>
        </w:rPr>
        <w:t>Elementos requeridos para crearlos (ejemplo: el compilador)</w:t>
      </w:r>
    </w:p>
    <w:p w14:paraId="72E2FABB" w14:textId="77777777" w:rsidR="001C29B8" w:rsidRPr="00D273DB" w:rsidRDefault="001C29B8" w:rsidP="001C29B8">
      <w:pPr>
        <w:spacing w:after="0" w:line="240" w:lineRule="auto"/>
        <w:rPr>
          <w:rFonts w:eastAsia="Arial" w:cs="Arial"/>
        </w:rPr>
      </w:pPr>
    </w:p>
    <w:p w14:paraId="08B9C329" w14:textId="77777777" w:rsidR="001C29B8" w:rsidRPr="00D273DB" w:rsidRDefault="001C29B8" w:rsidP="001C29B8">
      <w:pPr>
        <w:spacing w:after="0" w:line="240" w:lineRule="auto"/>
        <w:rPr>
          <w:rFonts w:eastAsia="Arial" w:cs="Arial"/>
          <w:color w:val="000000"/>
          <w:sz w:val="24"/>
          <w:szCs w:val="24"/>
        </w:rPr>
      </w:pPr>
    </w:p>
    <w:p w14:paraId="5980ACAC" w14:textId="60A74B48" w:rsidR="001C29B8" w:rsidRDefault="001C29B8" w:rsidP="001C29B8">
      <w:pPr>
        <w:spacing w:after="0" w:line="240" w:lineRule="auto"/>
        <w:rPr>
          <w:rFonts w:eastAsia="Arial" w:cs="Arial"/>
          <w:color w:val="000000"/>
          <w:sz w:val="24"/>
          <w:szCs w:val="24"/>
        </w:rPr>
      </w:pPr>
    </w:p>
    <w:p w14:paraId="0CFFE2EC" w14:textId="77777777" w:rsidR="00421DBF" w:rsidRPr="00D273DB" w:rsidRDefault="00421DBF" w:rsidP="001C29B8">
      <w:pPr>
        <w:spacing w:after="0" w:line="240" w:lineRule="auto"/>
        <w:rPr>
          <w:rFonts w:eastAsia="Arial" w:cs="Arial"/>
          <w:color w:val="000000"/>
          <w:sz w:val="24"/>
          <w:szCs w:val="24"/>
        </w:rPr>
      </w:pPr>
    </w:p>
    <w:p w14:paraId="386D25D7" w14:textId="77777777" w:rsidR="001C29B8" w:rsidRPr="00D273DB" w:rsidRDefault="001C29B8" w:rsidP="001C29B8">
      <w:pPr>
        <w:spacing w:after="0" w:line="240" w:lineRule="auto"/>
        <w:rPr>
          <w:rFonts w:eastAsia="Arial" w:cs="Arial"/>
          <w:color w:val="000000"/>
          <w:sz w:val="24"/>
          <w:szCs w:val="24"/>
        </w:rPr>
      </w:pPr>
      <w:r w:rsidRPr="00D273DB">
        <w:rPr>
          <w:rFonts w:eastAsia="Arial" w:cs="Arial"/>
          <w:b/>
          <w:color w:val="000000"/>
          <w:sz w:val="24"/>
          <w:szCs w:val="24"/>
        </w:rPr>
        <w:lastRenderedPageBreak/>
        <w:t>3.</w:t>
      </w:r>
      <w:r w:rsidRPr="00D273DB">
        <w:rPr>
          <w:rFonts w:eastAsia="Arial" w:cs="Arial"/>
          <w:color w:val="000000"/>
          <w:sz w:val="24"/>
          <w:szCs w:val="24"/>
        </w:rPr>
        <w:t xml:space="preserve"> Productos o servicios que genera. </w:t>
      </w:r>
    </w:p>
    <w:p w14:paraId="4E517D66" w14:textId="77777777" w:rsidR="001C29B8" w:rsidRPr="00D273DB" w:rsidRDefault="001C29B8" w:rsidP="001C29B8">
      <w:pPr>
        <w:spacing w:after="0"/>
        <w:rPr>
          <w:rFonts w:eastAsia="Arial" w:cs="Arial"/>
        </w:rPr>
      </w:pPr>
      <w:r w:rsidRPr="00D273DB">
        <w:rPr>
          <w:rFonts w:eastAsia="Arial" w:cs="Arial"/>
        </w:rPr>
        <w:t>La Organización se especializa en la prestación de servicios de desarrollo de productos de sistemas web, asesoramiento sobre servidores y dominios y también el desarrollo de productos digitales a medida.</w:t>
      </w:r>
    </w:p>
    <w:p w14:paraId="27449928" w14:textId="77777777" w:rsidR="001C29B8" w:rsidRPr="00D273DB" w:rsidRDefault="001C29B8" w:rsidP="001C29B8">
      <w:pPr>
        <w:spacing w:after="0"/>
        <w:rPr>
          <w:rFonts w:eastAsia="Arial" w:cs="Arial"/>
        </w:rPr>
      </w:pPr>
    </w:p>
    <w:p w14:paraId="0DB46AFA" w14:textId="77777777" w:rsidR="001C29B8" w:rsidRPr="00D273DB" w:rsidRDefault="001C29B8" w:rsidP="001C29B8">
      <w:pPr>
        <w:spacing w:after="0"/>
        <w:rPr>
          <w:rFonts w:eastAsia="Arial" w:cs="Arial"/>
        </w:rPr>
      </w:pPr>
    </w:p>
    <w:p w14:paraId="5D78AB52" w14:textId="77777777" w:rsidR="001C29B8" w:rsidRPr="00D273DB" w:rsidRDefault="001C29B8" w:rsidP="001C29B8">
      <w:pPr>
        <w:spacing w:after="0" w:line="240" w:lineRule="auto"/>
        <w:rPr>
          <w:rFonts w:eastAsia="Arial" w:cs="Arial"/>
          <w:color w:val="000000"/>
          <w:sz w:val="24"/>
          <w:szCs w:val="24"/>
        </w:rPr>
      </w:pPr>
    </w:p>
    <w:p w14:paraId="795152F6" w14:textId="77777777" w:rsidR="001C29B8" w:rsidRPr="00D273DB" w:rsidRDefault="001C29B8" w:rsidP="001C29B8">
      <w:pPr>
        <w:spacing w:after="0" w:line="240" w:lineRule="auto"/>
        <w:rPr>
          <w:rFonts w:eastAsia="Arial" w:cs="Arial"/>
          <w:color w:val="000000"/>
          <w:sz w:val="24"/>
          <w:szCs w:val="24"/>
        </w:rPr>
      </w:pPr>
      <w:r w:rsidRPr="00D273DB">
        <w:rPr>
          <w:rFonts w:eastAsia="Arial" w:cs="Arial"/>
          <w:b/>
          <w:color w:val="000000"/>
          <w:sz w:val="24"/>
          <w:szCs w:val="24"/>
        </w:rPr>
        <w:t>4.</w:t>
      </w:r>
      <w:r w:rsidRPr="00D273DB">
        <w:rPr>
          <w:rFonts w:eastAsia="Arial" w:cs="Arial"/>
          <w:color w:val="000000"/>
          <w:sz w:val="24"/>
          <w:szCs w:val="24"/>
        </w:rPr>
        <w:t xml:space="preserve"> Mercado al que se dirige la empresa. </w:t>
      </w:r>
    </w:p>
    <w:p w14:paraId="3FE88FF8" w14:textId="77777777" w:rsidR="001C29B8" w:rsidRPr="00D273DB" w:rsidRDefault="001C29B8" w:rsidP="001C29B8">
      <w:pPr>
        <w:spacing w:after="0"/>
        <w:rPr>
          <w:rFonts w:eastAsia="Arial" w:cs="Arial"/>
        </w:rPr>
      </w:pPr>
      <w:r w:rsidRPr="00D273DB">
        <w:rPr>
          <w:rFonts w:eastAsia="Arial" w:cs="Arial"/>
        </w:rPr>
        <w:t>El mercado al que se dirigen los productos y servicios ofrecidos, están conformados por Organizaciones que necesiten productos de carácter genéricos y también hechas a medida, con un fin más específico, y ofrecer una manera más fácil de llevar las tareas que desempeñan.</w:t>
      </w:r>
    </w:p>
    <w:p w14:paraId="57E7E673" w14:textId="77777777" w:rsidR="001C29B8" w:rsidRPr="00D273DB" w:rsidRDefault="001C29B8" w:rsidP="001C29B8">
      <w:pPr>
        <w:spacing w:after="0" w:line="240" w:lineRule="auto"/>
        <w:rPr>
          <w:rFonts w:eastAsia="Arial" w:cs="Arial"/>
          <w:color w:val="000000"/>
          <w:sz w:val="24"/>
          <w:szCs w:val="24"/>
        </w:rPr>
      </w:pPr>
    </w:p>
    <w:p w14:paraId="76809CF2" w14:textId="77777777" w:rsidR="001C29B8" w:rsidRPr="00D273DB" w:rsidRDefault="001C29B8" w:rsidP="001C29B8">
      <w:pPr>
        <w:spacing w:after="0" w:line="240" w:lineRule="auto"/>
        <w:rPr>
          <w:rFonts w:eastAsia="Arial" w:cs="Arial"/>
          <w:color w:val="000000"/>
          <w:sz w:val="24"/>
          <w:szCs w:val="24"/>
        </w:rPr>
      </w:pPr>
    </w:p>
    <w:p w14:paraId="3F11E195" w14:textId="77777777" w:rsidR="001C29B8" w:rsidRPr="00D273DB" w:rsidRDefault="001C29B8" w:rsidP="001C29B8">
      <w:pPr>
        <w:numPr>
          <w:ilvl w:val="1"/>
          <w:numId w:val="7"/>
        </w:numPr>
        <w:spacing w:after="0" w:line="240" w:lineRule="auto"/>
        <w:rPr>
          <w:color w:val="000000"/>
          <w:sz w:val="24"/>
          <w:szCs w:val="24"/>
        </w:rPr>
      </w:pPr>
      <w:r w:rsidRPr="00D273DB">
        <w:rPr>
          <w:rFonts w:eastAsia="Arial" w:cs="Arial"/>
          <w:b/>
          <w:color w:val="000000"/>
          <w:sz w:val="24"/>
          <w:szCs w:val="24"/>
        </w:rPr>
        <w:t>5.</w:t>
      </w:r>
      <w:r w:rsidRPr="00D273DB">
        <w:rPr>
          <w:rFonts w:eastAsia="Arial" w:cs="Arial"/>
          <w:color w:val="000000"/>
          <w:sz w:val="24"/>
          <w:szCs w:val="24"/>
        </w:rPr>
        <w:t xml:space="preserve"> Describa el Mapa de Proceso global de la organización. </w:t>
      </w:r>
    </w:p>
    <w:p w14:paraId="2C07D9BC" w14:textId="77777777" w:rsidR="001C29B8" w:rsidRPr="00D273DB" w:rsidRDefault="001C29B8" w:rsidP="001C29B8">
      <w:pPr>
        <w:numPr>
          <w:ilvl w:val="1"/>
          <w:numId w:val="7"/>
        </w:numPr>
        <w:spacing w:after="0" w:line="240" w:lineRule="auto"/>
        <w:rPr>
          <w:color w:val="000000"/>
          <w:sz w:val="24"/>
          <w:szCs w:val="24"/>
        </w:rPr>
      </w:pPr>
      <w:r w:rsidRPr="00D273DB">
        <w:rPr>
          <w:rFonts w:eastAsia="Arial" w:cs="Arial"/>
          <w:b/>
          <w:color w:val="000000"/>
          <w:sz w:val="24"/>
          <w:szCs w:val="24"/>
        </w:rPr>
        <w:t>a.</w:t>
      </w:r>
      <w:r w:rsidRPr="00D273DB">
        <w:rPr>
          <w:rFonts w:eastAsia="Arial" w:cs="Arial"/>
          <w:color w:val="000000"/>
          <w:sz w:val="24"/>
          <w:szCs w:val="24"/>
        </w:rPr>
        <w:t xml:space="preserve"> Procesos estratégicos. </w:t>
      </w:r>
    </w:p>
    <w:p w14:paraId="4438DB83" w14:textId="77777777" w:rsidR="001C29B8" w:rsidRPr="00D273DB" w:rsidRDefault="001C29B8" w:rsidP="001C29B8">
      <w:pPr>
        <w:numPr>
          <w:ilvl w:val="1"/>
          <w:numId w:val="7"/>
        </w:numPr>
        <w:spacing w:after="0" w:line="240" w:lineRule="auto"/>
        <w:rPr>
          <w:color w:val="000000"/>
          <w:sz w:val="24"/>
          <w:szCs w:val="24"/>
        </w:rPr>
      </w:pPr>
      <w:r w:rsidRPr="00D273DB">
        <w:rPr>
          <w:rFonts w:eastAsia="Arial" w:cs="Arial"/>
          <w:b/>
          <w:color w:val="000000"/>
          <w:sz w:val="24"/>
          <w:szCs w:val="24"/>
        </w:rPr>
        <w:t>b.</w:t>
      </w:r>
      <w:r w:rsidRPr="00D273DB">
        <w:rPr>
          <w:rFonts w:eastAsia="Arial" w:cs="Arial"/>
          <w:color w:val="000000"/>
          <w:sz w:val="24"/>
          <w:szCs w:val="24"/>
        </w:rPr>
        <w:t xml:space="preserve"> Procesos de apoyo. </w:t>
      </w:r>
    </w:p>
    <w:p w14:paraId="5449FEBD" w14:textId="77777777" w:rsidR="001C29B8" w:rsidRPr="00D273DB" w:rsidRDefault="001C29B8" w:rsidP="001C29B8">
      <w:pPr>
        <w:numPr>
          <w:ilvl w:val="1"/>
          <w:numId w:val="7"/>
        </w:numPr>
        <w:spacing w:after="0" w:line="240" w:lineRule="auto"/>
        <w:rPr>
          <w:color w:val="000000"/>
          <w:sz w:val="24"/>
          <w:szCs w:val="24"/>
        </w:rPr>
      </w:pPr>
      <w:r w:rsidRPr="00D273DB">
        <w:rPr>
          <w:rFonts w:eastAsia="Arial" w:cs="Arial"/>
          <w:b/>
          <w:color w:val="000000"/>
          <w:sz w:val="24"/>
          <w:szCs w:val="24"/>
        </w:rPr>
        <w:t>c.</w:t>
      </w:r>
      <w:r w:rsidRPr="00D273DB">
        <w:rPr>
          <w:rFonts w:eastAsia="Arial" w:cs="Arial"/>
          <w:color w:val="000000"/>
          <w:sz w:val="24"/>
          <w:szCs w:val="24"/>
        </w:rPr>
        <w:t xml:space="preserve"> Entradas / Salidas. </w:t>
      </w:r>
    </w:p>
    <w:p w14:paraId="35BE83CF" w14:textId="77777777" w:rsidR="001C29B8" w:rsidRPr="00D273DB" w:rsidRDefault="001C29B8" w:rsidP="001C29B8">
      <w:pPr>
        <w:numPr>
          <w:ilvl w:val="1"/>
          <w:numId w:val="7"/>
        </w:numPr>
        <w:spacing w:after="0" w:line="240" w:lineRule="auto"/>
        <w:rPr>
          <w:color w:val="000000"/>
          <w:sz w:val="24"/>
          <w:szCs w:val="24"/>
        </w:rPr>
      </w:pPr>
      <w:r w:rsidRPr="00D273DB">
        <w:rPr>
          <w:rFonts w:eastAsia="Arial" w:cs="Arial"/>
          <w:b/>
          <w:color w:val="000000"/>
          <w:sz w:val="24"/>
          <w:szCs w:val="24"/>
        </w:rPr>
        <w:t>d.</w:t>
      </w:r>
      <w:r w:rsidRPr="00D273DB">
        <w:rPr>
          <w:rFonts w:eastAsia="Arial" w:cs="Arial"/>
          <w:color w:val="000000"/>
          <w:sz w:val="24"/>
          <w:szCs w:val="24"/>
        </w:rPr>
        <w:t xml:space="preserve"> Procesos Operativos. </w:t>
      </w:r>
    </w:p>
    <w:p w14:paraId="68D36C4C" w14:textId="32E0F613" w:rsidR="001C29B8" w:rsidRPr="00D273DB" w:rsidRDefault="00786A24" w:rsidP="001C29B8">
      <w:pPr>
        <w:spacing w:after="0" w:line="240" w:lineRule="auto"/>
        <w:rPr>
          <w:rFonts w:eastAsia="Arial" w:cs="Arial"/>
          <w:sz w:val="24"/>
          <w:szCs w:val="24"/>
        </w:rPr>
      </w:pPr>
      <w:r>
        <w:rPr>
          <w:rFonts w:eastAsia="Arial" w:cs="Arial"/>
          <w:noProof/>
          <w:sz w:val="24"/>
          <w:szCs w:val="24"/>
          <w:lang w:eastAsia="es-AR"/>
        </w:rPr>
        <w:drawing>
          <wp:anchor distT="0" distB="0" distL="114300" distR="114300" simplePos="0" relativeHeight="251662336" behindDoc="0" locked="0" layoutInCell="1" allowOverlap="1" wp14:anchorId="61248E9C" wp14:editId="4147DBEA">
            <wp:simplePos x="0" y="0"/>
            <wp:positionH relativeFrom="margin">
              <wp:posOffset>-869950</wp:posOffset>
            </wp:positionH>
            <wp:positionV relativeFrom="paragraph">
              <wp:posOffset>371475</wp:posOffset>
            </wp:positionV>
            <wp:extent cx="7158355" cy="3975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evomapadeprocesos2.png"/>
                    <pic:cNvPicPr/>
                  </pic:nvPicPr>
                  <pic:blipFill>
                    <a:blip r:embed="rId9">
                      <a:extLst>
                        <a:ext uri="{28A0092B-C50C-407E-A947-70E740481C1C}">
                          <a14:useLocalDpi xmlns:a14="http://schemas.microsoft.com/office/drawing/2010/main" val="0"/>
                        </a:ext>
                      </a:extLst>
                    </a:blip>
                    <a:stretch>
                      <a:fillRect/>
                    </a:stretch>
                  </pic:blipFill>
                  <pic:spPr>
                    <a:xfrm>
                      <a:off x="0" y="0"/>
                      <a:ext cx="7158355" cy="3975100"/>
                    </a:xfrm>
                    <a:prstGeom prst="rect">
                      <a:avLst/>
                    </a:prstGeom>
                  </pic:spPr>
                </pic:pic>
              </a:graphicData>
            </a:graphic>
            <wp14:sizeRelH relativeFrom="margin">
              <wp14:pctWidth>0</wp14:pctWidth>
            </wp14:sizeRelH>
            <wp14:sizeRelV relativeFrom="margin">
              <wp14:pctHeight>0</wp14:pctHeight>
            </wp14:sizeRelV>
          </wp:anchor>
        </w:drawing>
      </w:r>
    </w:p>
    <w:p w14:paraId="26EDBF00" w14:textId="77777777" w:rsidR="001C29B8" w:rsidRPr="00D273DB" w:rsidRDefault="001C29B8" w:rsidP="001C29B8">
      <w:pPr>
        <w:spacing w:after="0" w:line="240" w:lineRule="auto"/>
        <w:rPr>
          <w:rFonts w:eastAsia="Arial" w:cs="Arial"/>
          <w:sz w:val="24"/>
          <w:szCs w:val="24"/>
        </w:rPr>
      </w:pPr>
    </w:p>
    <w:p w14:paraId="519C5405" w14:textId="77777777" w:rsidR="001C29B8" w:rsidRPr="00B177A4" w:rsidRDefault="001C29B8" w:rsidP="001C29B8">
      <w:pPr>
        <w:spacing w:after="0" w:line="360" w:lineRule="auto"/>
        <w:rPr>
          <w:rFonts w:eastAsia="Arial" w:cs="Arial"/>
          <w:b/>
          <w:sz w:val="36"/>
          <w:szCs w:val="36"/>
        </w:rPr>
      </w:pPr>
      <w:r w:rsidRPr="00B177A4">
        <w:rPr>
          <w:rFonts w:eastAsia="Arial" w:cs="Arial"/>
          <w:b/>
          <w:sz w:val="36"/>
          <w:szCs w:val="36"/>
        </w:rPr>
        <w:t>2. Mejora de procesos</w:t>
      </w:r>
    </w:p>
    <w:p w14:paraId="755020CD" w14:textId="54ECF0B7" w:rsidR="001C29B8" w:rsidRPr="00D273DB" w:rsidRDefault="001C29B8" w:rsidP="001C29B8">
      <w:pPr>
        <w:spacing w:after="0" w:line="360" w:lineRule="auto"/>
        <w:rPr>
          <w:rFonts w:eastAsia="Arial" w:cs="Arial"/>
        </w:rPr>
      </w:pPr>
      <w:r w:rsidRPr="00D273DB">
        <w:rPr>
          <w:rFonts w:eastAsia="Arial" w:cs="Arial"/>
        </w:rPr>
        <w:t>En función de lo descrito anteriormente, se propone definir una mejora de procesos, para lo cual se debe analizar el contexto de la organización utilizando una matriz FODA</w:t>
      </w:r>
    </w:p>
    <w:p w14:paraId="1E074246" w14:textId="77777777" w:rsidR="001C29B8" w:rsidRPr="00D273DB" w:rsidRDefault="001C29B8" w:rsidP="001C29B8">
      <w:pPr>
        <w:spacing w:after="0" w:line="360" w:lineRule="auto"/>
        <w:ind w:left="720"/>
        <w:rPr>
          <w:rFonts w:eastAsia="Arial" w:cs="Arial"/>
          <w:b/>
        </w:rPr>
      </w:pPr>
    </w:p>
    <w:p w14:paraId="17863D31" w14:textId="77777777" w:rsidR="001C29B8" w:rsidRPr="00D273DB" w:rsidRDefault="001C29B8" w:rsidP="001C29B8">
      <w:pPr>
        <w:spacing w:after="0" w:line="360" w:lineRule="auto"/>
        <w:ind w:left="720"/>
        <w:rPr>
          <w:rFonts w:eastAsia="Arial" w:cs="Arial"/>
          <w:b/>
        </w:rPr>
      </w:pPr>
      <w:r w:rsidRPr="00D273DB">
        <w:rPr>
          <w:rFonts w:eastAsia="Arial" w:cs="Arial"/>
          <w:b/>
        </w:rPr>
        <w:t>1. Realizar la matriz FODA para obtener los objetivos a mejorar y los riesgos a tener en cuenta.</w:t>
      </w:r>
    </w:p>
    <w:p w14:paraId="13E63867" w14:textId="77777777" w:rsidR="001C29B8" w:rsidRPr="00D273DB" w:rsidRDefault="001C29B8" w:rsidP="001C29B8">
      <w:pPr>
        <w:spacing w:after="0" w:line="360" w:lineRule="auto"/>
        <w:ind w:left="720"/>
        <w:rPr>
          <w:rFonts w:eastAsia="Arial" w:cs="Arial"/>
          <w:highlight w:val="yellow"/>
        </w:rPr>
      </w:pPr>
    </w:p>
    <w:p w14:paraId="020E725B" w14:textId="77777777" w:rsidR="001C29B8" w:rsidRPr="00D273DB" w:rsidRDefault="001C29B8" w:rsidP="001C29B8">
      <w:pPr>
        <w:spacing w:after="0" w:line="360" w:lineRule="auto"/>
        <w:ind w:left="720"/>
        <w:rPr>
          <w:rFonts w:eastAsia="Arial" w:cs="Arial"/>
        </w:rPr>
      </w:pPr>
      <w:r w:rsidRPr="00D273DB">
        <w:rPr>
          <w:rFonts w:eastAsia="Arial" w:cs="Arial"/>
          <w:u w:val="single"/>
        </w:rPr>
        <w:t>FORTALEZAS:</w:t>
      </w:r>
      <w:r w:rsidRPr="00D273DB">
        <w:rPr>
          <w:rFonts w:eastAsia="Arial" w:cs="Arial"/>
        </w:rPr>
        <w:t xml:space="preserve"> </w:t>
      </w:r>
    </w:p>
    <w:p w14:paraId="7F45C39A" w14:textId="77777777" w:rsidR="001C29B8" w:rsidRPr="00D273DB" w:rsidRDefault="001C29B8" w:rsidP="001C29B8">
      <w:pPr>
        <w:numPr>
          <w:ilvl w:val="0"/>
          <w:numId w:val="9"/>
        </w:numPr>
        <w:spacing w:after="0" w:line="360" w:lineRule="auto"/>
        <w:rPr>
          <w:rFonts w:eastAsia="Arial" w:cs="Arial"/>
        </w:rPr>
      </w:pPr>
      <w:r w:rsidRPr="00D273DB">
        <w:rPr>
          <w:rFonts w:eastAsia="Arial" w:cs="Arial"/>
        </w:rPr>
        <w:t>Infraestructura y equipos en buenas condiciones</w:t>
      </w:r>
    </w:p>
    <w:p w14:paraId="326DF424" w14:textId="77777777" w:rsidR="001C29B8" w:rsidRPr="00D273DB" w:rsidRDefault="001C29B8" w:rsidP="001C29B8">
      <w:pPr>
        <w:numPr>
          <w:ilvl w:val="0"/>
          <w:numId w:val="9"/>
        </w:numPr>
        <w:spacing w:after="0" w:line="360" w:lineRule="auto"/>
        <w:rPr>
          <w:rFonts w:eastAsia="Arial" w:cs="Arial"/>
        </w:rPr>
      </w:pPr>
      <w:r w:rsidRPr="00D273DB">
        <w:rPr>
          <w:rFonts w:eastAsia="Arial" w:cs="Arial"/>
        </w:rPr>
        <w:t>Contar con un capital propio.</w:t>
      </w:r>
    </w:p>
    <w:p w14:paraId="3F3BE9F6" w14:textId="77777777" w:rsidR="001C29B8" w:rsidRPr="00D273DB" w:rsidRDefault="001C29B8" w:rsidP="001C29B8">
      <w:pPr>
        <w:numPr>
          <w:ilvl w:val="0"/>
          <w:numId w:val="9"/>
        </w:numPr>
        <w:spacing w:after="0" w:line="360" w:lineRule="auto"/>
        <w:rPr>
          <w:rFonts w:eastAsia="Arial" w:cs="Arial"/>
        </w:rPr>
      </w:pPr>
      <w:r w:rsidRPr="00D273DB">
        <w:rPr>
          <w:rFonts w:eastAsia="Arial" w:cs="Arial"/>
        </w:rPr>
        <w:t>Eventos, cursos y capacitaciones del personal.</w:t>
      </w:r>
    </w:p>
    <w:p w14:paraId="788B56E2" w14:textId="77777777" w:rsidR="001C29B8" w:rsidRPr="00D273DB" w:rsidRDefault="001C29B8" w:rsidP="001C29B8">
      <w:pPr>
        <w:numPr>
          <w:ilvl w:val="0"/>
          <w:numId w:val="9"/>
        </w:numPr>
        <w:spacing w:after="0" w:line="360" w:lineRule="auto"/>
        <w:rPr>
          <w:rFonts w:eastAsia="Arial" w:cs="Arial"/>
        </w:rPr>
      </w:pPr>
      <w:r w:rsidRPr="00D273DB">
        <w:rPr>
          <w:rFonts w:eastAsia="Arial" w:cs="Arial"/>
        </w:rPr>
        <w:t>Personal capacitado.</w:t>
      </w:r>
    </w:p>
    <w:p w14:paraId="1491181C" w14:textId="77777777" w:rsidR="001C29B8" w:rsidRPr="00D273DB" w:rsidRDefault="001C29B8" w:rsidP="001C29B8">
      <w:pPr>
        <w:numPr>
          <w:ilvl w:val="0"/>
          <w:numId w:val="9"/>
        </w:numPr>
        <w:spacing w:after="0" w:line="360" w:lineRule="auto"/>
        <w:rPr>
          <w:rFonts w:eastAsia="Arial" w:cs="Arial"/>
        </w:rPr>
      </w:pPr>
      <w:r w:rsidRPr="00D273DB">
        <w:rPr>
          <w:rFonts w:eastAsia="Arial" w:cs="Arial"/>
        </w:rPr>
        <w:t>Precios competitivos</w:t>
      </w:r>
    </w:p>
    <w:p w14:paraId="1D56B554" w14:textId="77777777" w:rsidR="001C29B8" w:rsidRPr="00D273DB" w:rsidRDefault="001C29B8" w:rsidP="001C29B8">
      <w:pPr>
        <w:numPr>
          <w:ilvl w:val="0"/>
          <w:numId w:val="9"/>
        </w:numPr>
        <w:spacing w:after="0" w:line="360" w:lineRule="auto"/>
        <w:rPr>
          <w:rFonts w:eastAsia="Arial" w:cs="Arial"/>
        </w:rPr>
      </w:pPr>
      <w:r w:rsidRPr="00D273DB">
        <w:rPr>
          <w:rFonts w:eastAsia="Arial" w:cs="Arial"/>
        </w:rPr>
        <w:t>Localización estratégica.</w:t>
      </w:r>
    </w:p>
    <w:p w14:paraId="2277121D" w14:textId="77777777" w:rsidR="001C29B8" w:rsidRPr="00D273DB" w:rsidRDefault="001C29B8" w:rsidP="001C29B8">
      <w:pPr>
        <w:spacing w:after="0" w:line="360" w:lineRule="auto"/>
        <w:ind w:left="1440"/>
        <w:rPr>
          <w:rFonts w:eastAsia="Arial" w:cs="Arial"/>
        </w:rPr>
      </w:pPr>
    </w:p>
    <w:p w14:paraId="4CFE97A9" w14:textId="77777777" w:rsidR="001C29B8" w:rsidRPr="00D273DB" w:rsidRDefault="001C29B8" w:rsidP="001C29B8">
      <w:pPr>
        <w:spacing w:after="0" w:line="360" w:lineRule="auto"/>
        <w:ind w:left="720"/>
        <w:rPr>
          <w:rFonts w:eastAsia="Arial" w:cs="Arial"/>
        </w:rPr>
      </w:pPr>
      <w:r w:rsidRPr="00D273DB">
        <w:rPr>
          <w:rFonts w:eastAsia="Arial" w:cs="Arial"/>
          <w:u w:val="single"/>
        </w:rPr>
        <w:t xml:space="preserve">DEBILIDADES: </w:t>
      </w:r>
    </w:p>
    <w:p w14:paraId="5E0CFFEA" w14:textId="77777777" w:rsidR="001C29B8" w:rsidRPr="00D273DB" w:rsidRDefault="001C29B8" w:rsidP="001C29B8">
      <w:pPr>
        <w:numPr>
          <w:ilvl w:val="0"/>
          <w:numId w:val="2"/>
        </w:numPr>
        <w:spacing w:after="0" w:line="360" w:lineRule="auto"/>
        <w:rPr>
          <w:rFonts w:eastAsia="Arial" w:cs="Arial"/>
        </w:rPr>
      </w:pPr>
      <w:r w:rsidRPr="00D273DB">
        <w:rPr>
          <w:rFonts w:eastAsia="Arial" w:cs="Arial"/>
        </w:rPr>
        <w:t>Ser una empresa nueva en el mercado.</w:t>
      </w:r>
    </w:p>
    <w:p w14:paraId="33C2A5D3" w14:textId="77777777" w:rsidR="001C29B8" w:rsidRPr="00D273DB" w:rsidRDefault="001C29B8" w:rsidP="001C29B8">
      <w:pPr>
        <w:numPr>
          <w:ilvl w:val="0"/>
          <w:numId w:val="2"/>
        </w:numPr>
        <w:spacing w:after="0" w:line="360" w:lineRule="auto"/>
        <w:rPr>
          <w:rFonts w:eastAsia="Arial" w:cs="Arial"/>
        </w:rPr>
      </w:pPr>
      <w:r w:rsidRPr="00D273DB">
        <w:rPr>
          <w:rFonts w:eastAsia="Arial" w:cs="Arial"/>
        </w:rPr>
        <w:t>Bajos salarios.</w:t>
      </w:r>
    </w:p>
    <w:p w14:paraId="4D60661E" w14:textId="77777777" w:rsidR="001C29B8" w:rsidRPr="00D273DB" w:rsidRDefault="001C29B8" w:rsidP="001C29B8">
      <w:pPr>
        <w:numPr>
          <w:ilvl w:val="0"/>
          <w:numId w:val="2"/>
        </w:numPr>
        <w:spacing w:after="0" w:line="360" w:lineRule="auto"/>
        <w:rPr>
          <w:rFonts w:eastAsia="Arial" w:cs="Arial"/>
        </w:rPr>
      </w:pPr>
      <w:r w:rsidRPr="00D273DB">
        <w:rPr>
          <w:rFonts w:eastAsia="Arial" w:cs="Arial"/>
        </w:rPr>
        <w:t>Falta de experiencia en cuanto al manejo de una empresa.</w:t>
      </w:r>
    </w:p>
    <w:p w14:paraId="063A7E45" w14:textId="77777777" w:rsidR="001C29B8" w:rsidRPr="00D273DB" w:rsidRDefault="001C29B8" w:rsidP="001C29B8">
      <w:pPr>
        <w:numPr>
          <w:ilvl w:val="0"/>
          <w:numId w:val="2"/>
        </w:numPr>
        <w:spacing w:after="0" w:line="360" w:lineRule="auto"/>
        <w:rPr>
          <w:rFonts w:eastAsia="Arial" w:cs="Arial"/>
        </w:rPr>
      </w:pPr>
      <w:r w:rsidRPr="00D273DB">
        <w:rPr>
          <w:rFonts w:eastAsia="Arial" w:cs="Arial"/>
        </w:rPr>
        <w:t>Mantenimiento de los equipos de forma continua.</w:t>
      </w:r>
    </w:p>
    <w:p w14:paraId="0D0AC9BA" w14:textId="77777777" w:rsidR="001C29B8" w:rsidRPr="00D273DB" w:rsidRDefault="001C29B8" w:rsidP="001C29B8">
      <w:pPr>
        <w:numPr>
          <w:ilvl w:val="0"/>
          <w:numId w:val="2"/>
        </w:numPr>
        <w:spacing w:after="0" w:line="360" w:lineRule="auto"/>
        <w:rPr>
          <w:rFonts w:eastAsia="Arial" w:cs="Arial"/>
        </w:rPr>
      </w:pPr>
      <w:r w:rsidRPr="00D273DB">
        <w:rPr>
          <w:rFonts w:eastAsia="Arial" w:cs="Arial"/>
        </w:rPr>
        <w:t>Falta de experiencia para detectar y mejorar situaciones en desarrollo del producto.</w:t>
      </w:r>
    </w:p>
    <w:p w14:paraId="71E9A1EF" w14:textId="77777777" w:rsidR="001C29B8" w:rsidRPr="00D273DB" w:rsidRDefault="001C29B8" w:rsidP="001C29B8">
      <w:pPr>
        <w:spacing w:after="0" w:line="360" w:lineRule="auto"/>
        <w:rPr>
          <w:rFonts w:eastAsia="Arial" w:cs="Arial"/>
        </w:rPr>
      </w:pPr>
    </w:p>
    <w:p w14:paraId="2AF644F6" w14:textId="77777777" w:rsidR="001C29B8" w:rsidRPr="00D273DB" w:rsidRDefault="001C29B8" w:rsidP="001C29B8">
      <w:pPr>
        <w:spacing w:after="0" w:line="360" w:lineRule="auto"/>
        <w:ind w:left="720"/>
        <w:rPr>
          <w:rFonts w:eastAsia="Arial" w:cs="Arial"/>
        </w:rPr>
      </w:pPr>
      <w:r w:rsidRPr="00D273DB">
        <w:rPr>
          <w:rFonts w:eastAsia="Arial" w:cs="Arial"/>
          <w:u w:val="single"/>
        </w:rPr>
        <w:t xml:space="preserve">OPORTUNIDADES: </w:t>
      </w:r>
    </w:p>
    <w:p w14:paraId="44C06403" w14:textId="77777777" w:rsidR="001C29B8" w:rsidRPr="00D273DB" w:rsidRDefault="001C29B8" w:rsidP="001C29B8">
      <w:pPr>
        <w:numPr>
          <w:ilvl w:val="0"/>
          <w:numId w:val="5"/>
        </w:numPr>
        <w:spacing w:after="0" w:line="360" w:lineRule="auto"/>
        <w:rPr>
          <w:rFonts w:eastAsia="Arial" w:cs="Arial"/>
        </w:rPr>
      </w:pPr>
      <w:r w:rsidRPr="00D273DB">
        <w:rPr>
          <w:rFonts w:eastAsia="Arial" w:cs="Arial"/>
        </w:rPr>
        <w:t>Aumento del consumo de productos web.</w:t>
      </w:r>
    </w:p>
    <w:p w14:paraId="23C9AE58" w14:textId="77777777" w:rsidR="001C29B8" w:rsidRPr="00D273DB" w:rsidRDefault="001C29B8" w:rsidP="001C29B8">
      <w:pPr>
        <w:numPr>
          <w:ilvl w:val="0"/>
          <w:numId w:val="5"/>
        </w:numPr>
        <w:spacing w:after="0" w:line="360" w:lineRule="auto"/>
        <w:rPr>
          <w:rFonts w:eastAsia="Arial" w:cs="Arial"/>
        </w:rPr>
      </w:pPr>
      <w:r w:rsidRPr="00D273DB">
        <w:rPr>
          <w:rFonts w:eastAsia="Arial" w:cs="Arial"/>
        </w:rPr>
        <w:t>Programa de estímulos.</w:t>
      </w:r>
    </w:p>
    <w:p w14:paraId="0B3224FD" w14:textId="77777777" w:rsidR="001C29B8" w:rsidRPr="00D273DB" w:rsidRDefault="001C29B8" w:rsidP="001C29B8">
      <w:pPr>
        <w:numPr>
          <w:ilvl w:val="0"/>
          <w:numId w:val="5"/>
        </w:numPr>
        <w:spacing w:after="0" w:line="360" w:lineRule="auto"/>
        <w:rPr>
          <w:rFonts w:eastAsia="Arial" w:cs="Arial"/>
        </w:rPr>
      </w:pPr>
      <w:r w:rsidRPr="00D273DB">
        <w:rPr>
          <w:rFonts w:eastAsia="Arial" w:cs="Arial"/>
        </w:rPr>
        <w:t>Incremento de nuevas herramientas tecnológicas.</w:t>
      </w:r>
    </w:p>
    <w:p w14:paraId="1DC1A82C" w14:textId="77777777" w:rsidR="001C29B8" w:rsidRPr="00D273DB" w:rsidRDefault="001C29B8" w:rsidP="001C29B8">
      <w:pPr>
        <w:numPr>
          <w:ilvl w:val="0"/>
          <w:numId w:val="5"/>
        </w:numPr>
        <w:spacing w:after="0" w:line="360" w:lineRule="auto"/>
        <w:rPr>
          <w:rFonts w:eastAsia="Arial" w:cs="Arial"/>
        </w:rPr>
      </w:pPr>
      <w:r w:rsidRPr="00D273DB">
        <w:rPr>
          <w:rFonts w:eastAsia="Arial" w:cs="Arial"/>
        </w:rPr>
        <w:t>Crecimiento de la población.</w:t>
      </w:r>
    </w:p>
    <w:p w14:paraId="295D648C" w14:textId="77777777" w:rsidR="001C29B8" w:rsidRPr="00D273DB" w:rsidRDefault="001C29B8" w:rsidP="001C29B8">
      <w:pPr>
        <w:spacing w:after="0" w:line="360" w:lineRule="auto"/>
        <w:ind w:left="1440"/>
        <w:rPr>
          <w:rFonts w:eastAsia="Arial" w:cs="Arial"/>
        </w:rPr>
      </w:pPr>
    </w:p>
    <w:p w14:paraId="7EE70A0D" w14:textId="77777777" w:rsidR="001C29B8" w:rsidRPr="00D273DB" w:rsidRDefault="001C29B8" w:rsidP="001C29B8">
      <w:pPr>
        <w:spacing w:after="0" w:line="360" w:lineRule="auto"/>
        <w:ind w:left="720"/>
        <w:rPr>
          <w:rFonts w:eastAsia="Arial" w:cs="Arial"/>
        </w:rPr>
      </w:pPr>
      <w:r w:rsidRPr="00D273DB">
        <w:rPr>
          <w:rFonts w:eastAsia="Arial" w:cs="Arial"/>
          <w:u w:val="single"/>
        </w:rPr>
        <w:t xml:space="preserve">AMENAZAS: </w:t>
      </w:r>
    </w:p>
    <w:p w14:paraId="00798199" w14:textId="77777777" w:rsidR="001C29B8" w:rsidRPr="00D273DB" w:rsidRDefault="001C29B8" w:rsidP="001C29B8">
      <w:pPr>
        <w:numPr>
          <w:ilvl w:val="0"/>
          <w:numId w:val="8"/>
        </w:numPr>
        <w:spacing w:after="0" w:line="360" w:lineRule="auto"/>
        <w:rPr>
          <w:rFonts w:eastAsia="Arial" w:cs="Arial"/>
        </w:rPr>
      </w:pPr>
      <w:r w:rsidRPr="00D273DB">
        <w:rPr>
          <w:rFonts w:eastAsia="Arial" w:cs="Arial"/>
        </w:rPr>
        <w:t>La competencia cuenta con mucha experiencia.</w:t>
      </w:r>
    </w:p>
    <w:p w14:paraId="506D7B36" w14:textId="77777777" w:rsidR="001C29B8" w:rsidRPr="00D273DB" w:rsidRDefault="001C29B8" w:rsidP="001C29B8">
      <w:pPr>
        <w:numPr>
          <w:ilvl w:val="0"/>
          <w:numId w:val="8"/>
        </w:numPr>
        <w:spacing w:after="0" w:line="360" w:lineRule="auto"/>
        <w:rPr>
          <w:rFonts w:eastAsia="Arial" w:cs="Arial"/>
        </w:rPr>
      </w:pPr>
      <w:r w:rsidRPr="00D273DB">
        <w:rPr>
          <w:rFonts w:eastAsia="Arial" w:cs="Arial"/>
        </w:rPr>
        <w:t>No se dispone de personal experimentado en elicitación de requerimientos.</w:t>
      </w:r>
    </w:p>
    <w:p w14:paraId="131C9C0A" w14:textId="77777777" w:rsidR="001C29B8" w:rsidRPr="00D273DB" w:rsidRDefault="001C29B8" w:rsidP="001C29B8">
      <w:pPr>
        <w:numPr>
          <w:ilvl w:val="0"/>
          <w:numId w:val="8"/>
        </w:numPr>
        <w:spacing w:after="0" w:line="360" w:lineRule="auto"/>
        <w:rPr>
          <w:rFonts w:eastAsia="Arial" w:cs="Arial"/>
        </w:rPr>
      </w:pPr>
      <w:r w:rsidRPr="00D273DB">
        <w:rPr>
          <w:rFonts w:eastAsia="Arial" w:cs="Arial"/>
        </w:rPr>
        <w:t>Creación de nuevas empresas en el mercado.</w:t>
      </w:r>
    </w:p>
    <w:p w14:paraId="4C1F5730" w14:textId="447D460C" w:rsidR="001C29B8" w:rsidRPr="0089009A" w:rsidRDefault="001C29B8" w:rsidP="001C29B8">
      <w:pPr>
        <w:numPr>
          <w:ilvl w:val="0"/>
          <w:numId w:val="8"/>
        </w:numPr>
        <w:spacing w:after="0" w:line="360" w:lineRule="auto"/>
        <w:rPr>
          <w:rFonts w:eastAsia="Arial" w:cs="Arial"/>
        </w:rPr>
      </w:pPr>
      <w:r w:rsidRPr="00D273DB">
        <w:rPr>
          <w:rFonts w:eastAsia="Arial" w:cs="Arial"/>
        </w:rPr>
        <w:t>Problemas externos no controlados como la inflación, la inestabilidad política, la economía.</w:t>
      </w:r>
    </w:p>
    <w:tbl>
      <w:tblPr>
        <w:tblW w:w="11265" w:type="dxa"/>
        <w:tblInd w:w="-1235" w:type="dxa"/>
        <w:tblBorders>
          <w:top w:val="nil"/>
          <w:left w:val="nil"/>
          <w:bottom w:val="nil"/>
          <w:right w:val="nil"/>
          <w:insideH w:val="nil"/>
          <w:insideV w:val="nil"/>
        </w:tblBorders>
        <w:tblLayout w:type="fixed"/>
        <w:tblLook w:val="0600" w:firstRow="0" w:lastRow="0" w:firstColumn="0" w:lastColumn="0" w:noHBand="1" w:noVBand="1"/>
      </w:tblPr>
      <w:tblGrid>
        <w:gridCol w:w="3375"/>
        <w:gridCol w:w="4020"/>
        <w:gridCol w:w="3870"/>
      </w:tblGrid>
      <w:tr w:rsidR="001C29B8" w:rsidRPr="00421388" w14:paraId="7CB6F579" w14:textId="77777777" w:rsidTr="005354B3">
        <w:trPr>
          <w:trHeight w:val="580"/>
        </w:trPr>
        <w:tc>
          <w:tcPr>
            <w:tcW w:w="3375" w:type="dxa"/>
            <w:tcBorders>
              <w:top w:val="single" w:sz="8" w:space="0" w:color="BDD6EE"/>
              <w:left w:val="single" w:sz="8" w:space="0" w:color="BDD6EE"/>
              <w:bottom w:val="single" w:sz="12" w:space="0" w:color="9CC2E5"/>
              <w:right w:val="single" w:sz="8" w:space="0" w:color="BDD6EE"/>
            </w:tcBorders>
            <w:shd w:val="clear" w:color="auto" w:fill="FFF2CC"/>
            <w:tcMar>
              <w:top w:w="100" w:type="dxa"/>
              <w:left w:w="100" w:type="dxa"/>
              <w:bottom w:w="100" w:type="dxa"/>
              <w:right w:w="100" w:type="dxa"/>
            </w:tcMar>
          </w:tcPr>
          <w:p w14:paraId="6960B8EE"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FODA Matriz</w:t>
            </w:r>
          </w:p>
        </w:tc>
        <w:tc>
          <w:tcPr>
            <w:tcW w:w="4020" w:type="dxa"/>
            <w:tcBorders>
              <w:top w:val="single" w:sz="8" w:space="0" w:color="BDD6EE"/>
              <w:left w:val="nil"/>
              <w:bottom w:val="single" w:sz="12" w:space="0" w:color="9CC2E5"/>
              <w:right w:val="single" w:sz="8" w:space="0" w:color="BDD6EE"/>
            </w:tcBorders>
            <w:shd w:val="clear" w:color="auto" w:fill="FFF2CC"/>
            <w:tcMar>
              <w:top w:w="100" w:type="dxa"/>
              <w:left w:w="100" w:type="dxa"/>
              <w:bottom w:w="100" w:type="dxa"/>
              <w:right w:w="100" w:type="dxa"/>
            </w:tcMar>
          </w:tcPr>
          <w:p w14:paraId="3EA38343"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Oportunidades</w:t>
            </w:r>
          </w:p>
        </w:tc>
        <w:tc>
          <w:tcPr>
            <w:tcW w:w="3870" w:type="dxa"/>
            <w:tcBorders>
              <w:top w:val="single" w:sz="8" w:space="0" w:color="BDD6EE"/>
              <w:left w:val="nil"/>
              <w:bottom w:val="single" w:sz="12" w:space="0" w:color="9CC2E5"/>
              <w:right w:val="single" w:sz="8" w:space="0" w:color="BDD6EE"/>
            </w:tcBorders>
            <w:shd w:val="clear" w:color="auto" w:fill="FFF2CC"/>
            <w:tcMar>
              <w:top w:w="100" w:type="dxa"/>
              <w:left w:w="100" w:type="dxa"/>
              <w:bottom w:w="100" w:type="dxa"/>
              <w:right w:w="100" w:type="dxa"/>
            </w:tcMar>
          </w:tcPr>
          <w:p w14:paraId="21EF8466"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Amenazas</w:t>
            </w:r>
          </w:p>
        </w:tc>
      </w:tr>
      <w:tr w:rsidR="001C29B8" w:rsidRPr="00421388" w14:paraId="08736BFF" w14:textId="77777777" w:rsidTr="005354B3">
        <w:trPr>
          <w:trHeight w:val="3120"/>
        </w:trPr>
        <w:tc>
          <w:tcPr>
            <w:tcW w:w="3375" w:type="dxa"/>
            <w:tcBorders>
              <w:top w:val="nil"/>
              <w:left w:val="single" w:sz="8" w:space="0" w:color="BDD6EE"/>
              <w:bottom w:val="single" w:sz="8" w:space="0" w:color="BDD6EE"/>
              <w:right w:val="single" w:sz="8" w:space="0" w:color="BDD6EE"/>
            </w:tcBorders>
            <w:shd w:val="clear" w:color="auto" w:fill="FFF2CC"/>
            <w:tcMar>
              <w:top w:w="100" w:type="dxa"/>
              <w:left w:w="100" w:type="dxa"/>
              <w:bottom w:w="100" w:type="dxa"/>
              <w:right w:w="100" w:type="dxa"/>
            </w:tcMar>
          </w:tcPr>
          <w:p w14:paraId="11F41A8C" w14:textId="77777777" w:rsidR="001C29B8" w:rsidRPr="00D273DB" w:rsidRDefault="001C29B8" w:rsidP="005354B3">
            <w:pPr>
              <w:spacing w:after="0" w:line="240" w:lineRule="auto"/>
              <w:ind w:left="100" w:right="100"/>
              <w:rPr>
                <w:rFonts w:eastAsia="Arial" w:cs="Arial"/>
                <w:b/>
              </w:rPr>
            </w:pPr>
            <w:r w:rsidRPr="00D273DB">
              <w:rPr>
                <w:rFonts w:eastAsia="Arial" w:cs="Arial"/>
                <w:b/>
              </w:rPr>
              <w:lastRenderedPageBreak/>
              <w:t xml:space="preserve"> </w:t>
            </w:r>
          </w:p>
        </w:tc>
        <w:tc>
          <w:tcPr>
            <w:tcW w:w="4020" w:type="dxa"/>
            <w:tcBorders>
              <w:top w:val="nil"/>
              <w:left w:val="nil"/>
              <w:bottom w:val="single" w:sz="8" w:space="0" w:color="BDD6EE"/>
              <w:right w:val="single" w:sz="8" w:space="0" w:color="BDD6EE"/>
            </w:tcBorders>
            <w:tcMar>
              <w:top w:w="100" w:type="dxa"/>
              <w:left w:w="100" w:type="dxa"/>
              <w:bottom w:w="100" w:type="dxa"/>
              <w:right w:w="100" w:type="dxa"/>
            </w:tcMar>
          </w:tcPr>
          <w:p w14:paraId="5CAB1C70"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 O1.  </w:t>
            </w:r>
            <w:r w:rsidRPr="00D273DB">
              <w:rPr>
                <w:rFonts w:eastAsia="Arial" w:cs="Arial"/>
              </w:rPr>
              <w:t>Aumento del consumo de productos web.</w:t>
            </w:r>
          </w:p>
          <w:p w14:paraId="2B6EDBA4"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O2.  </w:t>
            </w:r>
            <w:r w:rsidRPr="00D273DB">
              <w:rPr>
                <w:rFonts w:eastAsia="Arial" w:cs="Arial"/>
              </w:rPr>
              <w:t>Programa de estímulos.</w:t>
            </w:r>
          </w:p>
          <w:p w14:paraId="56ECEC15"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O3.  </w:t>
            </w:r>
            <w:r w:rsidRPr="00D273DB">
              <w:rPr>
                <w:rFonts w:eastAsia="Arial" w:cs="Arial"/>
              </w:rPr>
              <w:t>Incremento de nuevas herramientas tecnológicas.</w:t>
            </w:r>
          </w:p>
          <w:p w14:paraId="5A29C2BC"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O4.  </w:t>
            </w:r>
            <w:r w:rsidRPr="00D273DB">
              <w:rPr>
                <w:rFonts w:eastAsia="Arial" w:cs="Arial"/>
              </w:rPr>
              <w:t>Crecimiento de la población.</w:t>
            </w:r>
          </w:p>
          <w:p w14:paraId="0F208FB9"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tc>
        <w:tc>
          <w:tcPr>
            <w:tcW w:w="3870" w:type="dxa"/>
            <w:tcBorders>
              <w:top w:val="nil"/>
              <w:left w:val="nil"/>
              <w:bottom w:val="single" w:sz="8" w:space="0" w:color="BDD6EE"/>
              <w:right w:val="single" w:sz="8" w:space="0" w:color="BDD6EE"/>
            </w:tcBorders>
            <w:tcMar>
              <w:top w:w="100" w:type="dxa"/>
              <w:left w:w="100" w:type="dxa"/>
              <w:bottom w:w="100" w:type="dxa"/>
              <w:right w:w="100" w:type="dxa"/>
            </w:tcMar>
          </w:tcPr>
          <w:p w14:paraId="6F36757C"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 A1.  </w:t>
            </w:r>
            <w:r w:rsidRPr="00D273DB">
              <w:rPr>
                <w:rFonts w:eastAsia="Arial" w:cs="Arial"/>
              </w:rPr>
              <w:t>La competencia cuenta con mucha experiencia.</w:t>
            </w:r>
          </w:p>
          <w:p w14:paraId="1746089D"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A2.  </w:t>
            </w:r>
            <w:r w:rsidRPr="00D273DB">
              <w:rPr>
                <w:rFonts w:eastAsia="Arial" w:cs="Arial"/>
              </w:rPr>
              <w:t>No se dispone de personal experimentado en elicitación de requerimientos.</w:t>
            </w:r>
          </w:p>
          <w:p w14:paraId="74C53E88"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A3.  </w:t>
            </w:r>
            <w:r w:rsidRPr="00D273DB">
              <w:rPr>
                <w:rFonts w:eastAsia="Arial" w:cs="Arial"/>
              </w:rPr>
              <w:t>Creación de nuevas empresas en el mercado.</w:t>
            </w:r>
          </w:p>
          <w:p w14:paraId="4DFCDCE5"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A4. </w:t>
            </w:r>
            <w:r w:rsidRPr="00D273DB">
              <w:rPr>
                <w:rFonts w:eastAsia="Arial" w:cs="Arial"/>
              </w:rPr>
              <w:t xml:space="preserve"> Problemas externos no controlados como la inflación, la inestabilidad política, la economía.</w:t>
            </w:r>
          </w:p>
          <w:p w14:paraId="78B30FD6"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tc>
      </w:tr>
      <w:tr w:rsidR="001C29B8" w:rsidRPr="00421388" w14:paraId="2FC1B0CD" w14:textId="77777777" w:rsidTr="005354B3">
        <w:trPr>
          <w:trHeight w:val="460"/>
        </w:trPr>
        <w:tc>
          <w:tcPr>
            <w:tcW w:w="3375" w:type="dxa"/>
            <w:tcBorders>
              <w:top w:val="nil"/>
              <w:left w:val="single" w:sz="8" w:space="0" w:color="BDD6EE"/>
              <w:bottom w:val="single" w:sz="8" w:space="0" w:color="BDD6EE"/>
              <w:right w:val="single" w:sz="8" w:space="0" w:color="BDD6EE"/>
            </w:tcBorders>
            <w:shd w:val="clear" w:color="auto" w:fill="FFF2CC"/>
            <w:tcMar>
              <w:top w:w="100" w:type="dxa"/>
              <w:left w:w="100" w:type="dxa"/>
              <w:bottom w:w="100" w:type="dxa"/>
              <w:right w:w="100" w:type="dxa"/>
            </w:tcMar>
          </w:tcPr>
          <w:p w14:paraId="4F02D4CD"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Fortalezas</w:t>
            </w:r>
          </w:p>
        </w:tc>
        <w:tc>
          <w:tcPr>
            <w:tcW w:w="4020" w:type="dxa"/>
            <w:tcBorders>
              <w:top w:val="nil"/>
              <w:left w:val="nil"/>
              <w:bottom w:val="single" w:sz="8" w:space="0" w:color="BDD6EE"/>
              <w:right w:val="single" w:sz="8" w:space="0" w:color="BDD6EE"/>
            </w:tcBorders>
            <w:shd w:val="clear" w:color="auto" w:fill="FFF2CC"/>
            <w:tcMar>
              <w:top w:w="100" w:type="dxa"/>
              <w:left w:w="100" w:type="dxa"/>
              <w:bottom w:w="100" w:type="dxa"/>
              <w:right w:w="100" w:type="dxa"/>
            </w:tcMar>
          </w:tcPr>
          <w:p w14:paraId="3AAA9B08"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Estrategias FO</w:t>
            </w:r>
          </w:p>
        </w:tc>
        <w:tc>
          <w:tcPr>
            <w:tcW w:w="3870" w:type="dxa"/>
            <w:tcBorders>
              <w:top w:val="nil"/>
              <w:left w:val="nil"/>
              <w:bottom w:val="single" w:sz="8" w:space="0" w:color="BDD6EE"/>
              <w:right w:val="single" w:sz="8" w:space="0" w:color="BDD6EE"/>
            </w:tcBorders>
            <w:shd w:val="clear" w:color="auto" w:fill="FFF2CC"/>
            <w:tcMar>
              <w:top w:w="100" w:type="dxa"/>
              <w:left w:w="100" w:type="dxa"/>
              <w:bottom w:w="100" w:type="dxa"/>
              <w:right w:w="100" w:type="dxa"/>
            </w:tcMar>
          </w:tcPr>
          <w:p w14:paraId="3E0A6496"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Estrategias FA</w:t>
            </w:r>
          </w:p>
        </w:tc>
      </w:tr>
      <w:tr w:rsidR="001C29B8" w:rsidRPr="00421388" w14:paraId="69F71F5B" w14:textId="77777777" w:rsidTr="005354B3">
        <w:trPr>
          <w:trHeight w:val="4045"/>
        </w:trPr>
        <w:tc>
          <w:tcPr>
            <w:tcW w:w="337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34A867F0"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3BA83642"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F1.  </w:t>
            </w:r>
            <w:r w:rsidRPr="00D273DB">
              <w:rPr>
                <w:rFonts w:eastAsia="Arial" w:cs="Arial"/>
              </w:rPr>
              <w:t xml:space="preserve"> Infraestructura y equipos en buenas condiciones</w:t>
            </w:r>
          </w:p>
          <w:p w14:paraId="3F36542C"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F2.  </w:t>
            </w:r>
            <w:r w:rsidRPr="00D273DB">
              <w:rPr>
                <w:rFonts w:eastAsia="Arial" w:cs="Arial"/>
              </w:rPr>
              <w:t>Contar con un capital propio.</w:t>
            </w:r>
          </w:p>
          <w:p w14:paraId="2247FFCA"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F3.  </w:t>
            </w:r>
            <w:r w:rsidRPr="00D273DB">
              <w:rPr>
                <w:rFonts w:eastAsia="Arial" w:cs="Arial"/>
              </w:rPr>
              <w:t>Eventos, cursos y capacitaciones del personal.</w:t>
            </w:r>
          </w:p>
          <w:p w14:paraId="3F2CC020"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F4. </w:t>
            </w:r>
            <w:r w:rsidRPr="00D273DB">
              <w:rPr>
                <w:rFonts w:eastAsia="Arial" w:cs="Arial"/>
              </w:rPr>
              <w:t xml:space="preserve"> Personal capacitado.</w:t>
            </w:r>
          </w:p>
          <w:p w14:paraId="32D35A00"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F5.  </w:t>
            </w:r>
            <w:r w:rsidRPr="00D273DB">
              <w:rPr>
                <w:rFonts w:eastAsia="Arial" w:cs="Arial"/>
              </w:rPr>
              <w:t>Precios competitivos</w:t>
            </w:r>
          </w:p>
          <w:p w14:paraId="71308BB0"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F6.  </w:t>
            </w:r>
            <w:r w:rsidRPr="00D273DB">
              <w:rPr>
                <w:rFonts w:eastAsia="Arial" w:cs="Arial"/>
              </w:rPr>
              <w:t>Localización estratégica.</w:t>
            </w:r>
          </w:p>
        </w:tc>
        <w:tc>
          <w:tcPr>
            <w:tcW w:w="4020" w:type="dxa"/>
            <w:tcBorders>
              <w:top w:val="nil"/>
              <w:left w:val="nil"/>
              <w:bottom w:val="single" w:sz="8" w:space="0" w:color="BDD6EE"/>
              <w:right w:val="single" w:sz="8" w:space="0" w:color="BDD6EE"/>
            </w:tcBorders>
            <w:tcMar>
              <w:top w:w="100" w:type="dxa"/>
              <w:left w:w="100" w:type="dxa"/>
              <w:bottom w:w="100" w:type="dxa"/>
              <w:right w:w="100" w:type="dxa"/>
            </w:tcMar>
          </w:tcPr>
          <w:p w14:paraId="6E6BC909"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380C3FE7"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(F1-O3) </w:t>
            </w:r>
            <w:r w:rsidRPr="00D273DB">
              <w:rPr>
                <w:rFonts w:eastAsia="Arial" w:cs="Arial"/>
              </w:rPr>
              <w:t>Utilización de la infraestructura para producir productos con alta calidad.</w:t>
            </w:r>
          </w:p>
          <w:p w14:paraId="48FC4E78"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125B2B5C"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(F4-O1) </w:t>
            </w:r>
            <w:r w:rsidRPr="00D273DB">
              <w:rPr>
                <w:rFonts w:eastAsia="Arial" w:cs="Arial"/>
              </w:rPr>
              <w:t>Ofrecer un producto de calidad para incrementar la demanda en el mercado.</w:t>
            </w:r>
          </w:p>
          <w:p w14:paraId="4E9B3320"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33053023"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(F6-O4) </w:t>
            </w:r>
            <w:r w:rsidRPr="00D273DB">
              <w:rPr>
                <w:rFonts w:eastAsia="Arial" w:cs="Arial"/>
              </w:rPr>
              <w:t>Aprovechar la localización Estratégica para posicionarnos en los mercados no alcanzados.</w:t>
            </w:r>
          </w:p>
        </w:tc>
        <w:tc>
          <w:tcPr>
            <w:tcW w:w="3870" w:type="dxa"/>
            <w:tcBorders>
              <w:top w:val="nil"/>
              <w:left w:val="nil"/>
              <w:bottom w:val="single" w:sz="8" w:space="0" w:color="BDD6EE"/>
              <w:right w:val="single" w:sz="8" w:space="0" w:color="BDD6EE"/>
            </w:tcBorders>
            <w:tcMar>
              <w:top w:w="100" w:type="dxa"/>
              <w:left w:w="100" w:type="dxa"/>
              <w:bottom w:w="100" w:type="dxa"/>
              <w:right w:w="100" w:type="dxa"/>
            </w:tcMar>
          </w:tcPr>
          <w:p w14:paraId="69147C90"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51FB95F3"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(F2-A4) </w:t>
            </w:r>
            <w:r w:rsidRPr="00D273DB">
              <w:rPr>
                <w:rFonts w:eastAsia="Arial" w:cs="Arial"/>
              </w:rPr>
              <w:t>Destinar un departamento de la empresa a regular los gastos y consumos de la empresa, en función a las medidas gubernamentales</w:t>
            </w:r>
          </w:p>
          <w:p w14:paraId="3BB46BDC"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139AB5EF"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(F3-A1) </w:t>
            </w:r>
            <w:r w:rsidRPr="00D273DB">
              <w:rPr>
                <w:rFonts w:eastAsia="Arial" w:cs="Arial"/>
              </w:rPr>
              <w:t>Utilizar las capacitaciones y así aumentar el potencial y habilidades del personal para ofrecer productos innovadores.</w:t>
            </w:r>
          </w:p>
          <w:p w14:paraId="31425197"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5840D76F"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(F5-A3) </w:t>
            </w:r>
            <w:r w:rsidRPr="00D273DB">
              <w:rPr>
                <w:rFonts w:eastAsia="Arial" w:cs="Arial"/>
              </w:rPr>
              <w:t>Ofertar precios competitivos para enfrentar las nuevas empresas.</w:t>
            </w:r>
          </w:p>
          <w:p w14:paraId="4A95A566" w14:textId="77777777" w:rsidR="001C29B8" w:rsidRPr="00D273DB" w:rsidRDefault="001C29B8" w:rsidP="005354B3">
            <w:pPr>
              <w:spacing w:after="0" w:line="240" w:lineRule="auto"/>
              <w:ind w:left="100" w:right="100"/>
              <w:rPr>
                <w:rFonts w:eastAsia="Arial" w:cs="Arial"/>
                <w:b/>
              </w:rPr>
            </w:pPr>
          </w:p>
        </w:tc>
      </w:tr>
      <w:tr w:rsidR="001C29B8" w:rsidRPr="00421388" w14:paraId="694D671C" w14:textId="77777777" w:rsidTr="005354B3">
        <w:trPr>
          <w:trHeight w:val="500"/>
        </w:trPr>
        <w:tc>
          <w:tcPr>
            <w:tcW w:w="3375" w:type="dxa"/>
            <w:tcBorders>
              <w:top w:val="nil"/>
              <w:left w:val="single" w:sz="8" w:space="0" w:color="BDD6EE"/>
              <w:bottom w:val="single" w:sz="8" w:space="0" w:color="BDD6EE"/>
              <w:right w:val="single" w:sz="8" w:space="0" w:color="BDD6EE"/>
            </w:tcBorders>
            <w:shd w:val="clear" w:color="auto" w:fill="FFF2CC"/>
            <w:tcMar>
              <w:top w:w="100" w:type="dxa"/>
              <w:left w:w="100" w:type="dxa"/>
              <w:bottom w:w="100" w:type="dxa"/>
              <w:right w:w="100" w:type="dxa"/>
            </w:tcMar>
          </w:tcPr>
          <w:p w14:paraId="487AD614"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Debilidades</w:t>
            </w:r>
          </w:p>
        </w:tc>
        <w:tc>
          <w:tcPr>
            <w:tcW w:w="4020" w:type="dxa"/>
            <w:tcBorders>
              <w:top w:val="nil"/>
              <w:left w:val="nil"/>
              <w:bottom w:val="single" w:sz="8" w:space="0" w:color="BDD6EE"/>
              <w:right w:val="single" w:sz="8" w:space="0" w:color="BDD6EE"/>
            </w:tcBorders>
            <w:shd w:val="clear" w:color="auto" w:fill="FFF2CC"/>
            <w:tcMar>
              <w:top w:w="100" w:type="dxa"/>
              <w:left w:w="100" w:type="dxa"/>
              <w:bottom w:w="100" w:type="dxa"/>
              <w:right w:w="100" w:type="dxa"/>
            </w:tcMar>
          </w:tcPr>
          <w:p w14:paraId="2B7385F3" w14:textId="77777777" w:rsidR="001C29B8" w:rsidRPr="00D273DB" w:rsidRDefault="001C29B8" w:rsidP="005354B3">
            <w:pPr>
              <w:spacing w:after="0" w:line="240" w:lineRule="auto"/>
              <w:ind w:left="100" w:right="100"/>
              <w:jc w:val="center"/>
              <w:rPr>
                <w:rFonts w:eastAsia="Arial" w:cs="Arial"/>
                <w:b/>
              </w:rPr>
            </w:pPr>
            <w:r w:rsidRPr="00D273DB">
              <w:rPr>
                <w:rFonts w:eastAsia="Arial" w:cs="Arial"/>
                <w:b/>
              </w:rPr>
              <w:t>Estrategias DO</w:t>
            </w:r>
          </w:p>
        </w:tc>
        <w:tc>
          <w:tcPr>
            <w:tcW w:w="3870" w:type="dxa"/>
            <w:tcBorders>
              <w:top w:val="nil"/>
              <w:left w:val="nil"/>
              <w:bottom w:val="single" w:sz="8" w:space="0" w:color="BDD6EE"/>
              <w:right w:val="single" w:sz="8" w:space="0" w:color="BDD6EE"/>
            </w:tcBorders>
            <w:shd w:val="clear" w:color="auto" w:fill="FFF2CC"/>
            <w:tcMar>
              <w:top w:w="100" w:type="dxa"/>
              <w:left w:w="100" w:type="dxa"/>
              <w:bottom w:w="100" w:type="dxa"/>
              <w:right w:w="100" w:type="dxa"/>
            </w:tcMar>
          </w:tcPr>
          <w:p w14:paraId="09E6761A" w14:textId="20E85338" w:rsidR="001C29B8" w:rsidRPr="00D273DB" w:rsidRDefault="009A596F" w:rsidP="005354B3">
            <w:pPr>
              <w:spacing w:after="0" w:line="240" w:lineRule="auto"/>
              <w:ind w:left="100" w:right="100"/>
              <w:jc w:val="center"/>
              <w:rPr>
                <w:rFonts w:eastAsia="Arial" w:cs="Arial"/>
                <w:b/>
              </w:rPr>
            </w:pPr>
            <w:r w:rsidRPr="00D273DB">
              <w:rPr>
                <w:rFonts w:eastAsia="Arial" w:cs="Arial"/>
                <w:b/>
              </w:rPr>
              <w:t>Estrategias</w:t>
            </w:r>
            <w:r w:rsidR="001C29B8" w:rsidRPr="00D273DB">
              <w:rPr>
                <w:rFonts w:eastAsia="Arial" w:cs="Arial"/>
                <w:b/>
              </w:rPr>
              <w:t xml:space="preserve"> DA</w:t>
            </w:r>
          </w:p>
        </w:tc>
      </w:tr>
      <w:tr w:rsidR="001C29B8" w:rsidRPr="00421388" w14:paraId="7722D82D" w14:textId="77777777" w:rsidTr="005354B3">
        <w:trPr>
          <w:trHeight w:val="20"/>
        </w:trPr>
        <w:tc>
          <w:tcPr>
            <w:tcW w:w="3375" w:type="dxa"/>
            <w:tcBorders>
              <w:top w:val="nil"/>
              <w:left w:val="single" w:sz="8" w:space="0" w:color="BDD6EE"/>
              <w:bottom w:val="single" w:sz="8" w:space="0" w:color="BDD6EE"/>
              <w:right w:val="single" w:sz="8" w:space="0" w:color="BDD6EE"/>
            </w:tcBorders>
            <w:tcMar>
              <w:top w:w="100" w:type="dxa"/>
              <w:left w:w="100" w:type="dxa"/>
              <w:bottom w:w="100" w:type="dxa"/>
              <w:right w:w="100" w:type="dxa"/>
            </w:tcMar>
          </w:tcPr>
          <w:p w14:paraId="597988B1"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267DE13E"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D1.  </w:t>
            </w:r>
            <w:r w:rsidRPr="00D273DB">
              <w:rPr>
                <w:rFonts w:eastAsia="Arial" w:cs="Arial"/>
              </w:rPr>
              <w:t>Ser una empresa nueva en el mercado.</w:t>
            </w:r>
          </w:p>
          <w:p w14:paraId="4636D36D"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D2.  </w:t>
            </w:r>
            <w:r w:rsidRPr="00D273DB">
              <w:rPr>
                <w:rFonts w:eastAsia="Arial" w:cs="Arial"/>
              </w:rPr>
              <w:t>Bajos salarios.</w:t>
            </w:r>
          </w:p>
          <w:p w14:paraId="4059D683"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D3. </w:t>
            </w:r>
            <w:r w:rsidRPr="00D273DB">
              <w:rPr>
                <w:rFonts w:eastAsia="Arial" w:cs="Arial"/>
              </w:rPr>
              <w:t xml:space="preserve"> Falta de experiencia en cuanto al manejo de una empresa.</w:t>
            </w:r>
          </w:p>
          <w:p w14:paraId="5187383B"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D4.  </w:t>
            </w:r>
            <w:r w:rsidRPr="00D273DB">
              <w:rPr>
                <w:rFonts w:eastAsia="Arial" w:cs="Arial"/>
              </w:rPr>
              <w:t>Mantenimiento de los equipos de forma continua.</w:t>
            </w:r>
          </w:p>
          <w:p w14:paraId="4B8504B4"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D5.  </w:t>
            </w:r>
            <w:r w:rsidRPr="00D273DB">
              <w:rPr>
                <w:rFonts w:eastAsia="Arial" w:cs="Arial"/>
              </w:rPr>
              <w:t>Falta de experiencia para detectar y mejorar situaciones en desarrollo del producto.</w:t>
            </w:r>
          </w:p>
          <w:p w14:paraId="49123BFD"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tc>
        <w:tc>
          <w:tcPr>
            <w:tcW w:w="4020" w:type="dxa"/>
            <w:tcBorders>
              <w:top w:val="nil"/>
              <w:left w:val="nil"/>
              <w:bottom w:val="single" w:sz="8" w:space="0" w:color="BDD6EE"/>
              <w:right w:val="single" w:sz="8" w:space="0" w:color="BDD6EE"/>
            </w:tcBorders>
            <w:tcMar>
              <w:top w:w="100" w:type="dxa"/>
              <w:left w:w="100" w:type="dxa"/>
              <w:bottom w:w="100" w:type="dxa"/>
              <w:right w:w="100" w:type="dxa"/>
            </w:tcMar>
          </w:tcPr>
          <w:p w14:paraId="5B944781"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6287FD99"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(D2-O2) </w:t>
            </w:r>
            <w:r w:rsidRPr="00D273DB">
              <w:rPr>
                <w:rFonts w:eastAsia="Arial" w:cs="Arial"/>
              </w:rPr>
              <w:t>Lograr que los empleados sientan una mayor satisfacción al aumentar su capacidad laboral.</w:t>
            </w:r>
          </w:p>
          <w:p w14:paraId="1618B957"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4D8B0184"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(D4-O4) </w:t>
            </w:r>
            <w:r w:rsidRPr="00D273DB">
              <w:rPr>
                <w:rFonts w:eastAsia="Arial" w:cs="Arial"/>
              </w:rPr>
              <w:t>Aprovechar el crecimiento de la población con el fin de obtener ingresos suficientes para cubrir los mantenimientos de los equipos.</w:t>
            </w:r>
          </w:p>
          <w:p w14:paraId="68C606A8"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0FFA55D8"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11BBE7C9"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70B7B2DA"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tc>
        <w:tc>
          <w:tcPr>
            <w:tcW w:w="3870" w:type="dxa"/>
            <w:tcBorders>
              <w:top w:val="nil"/>
              <w:left w:val="nil"/>
              <w:bottom w:val="single" w:sz="8" w:space="0" w:color="BDD6EE"/>
              <w:right w:val="single" w:sz="8" w:space="0" w:color="BDD6EE"/>
            </w:tcBorders>
            <w:tcMar>
              <w:top w:w="100" w:type="dxa"/>
              <w:left w:w="100" w:type="dxa"/>
              <w:bottom w:w="100" w:type="dxa"/>
              <w:right w:w="100" w:type="dxa"/>
            </w:tcMar>
          </w:tcPr>
          <w:p w14:paraId="5255552C"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2EB15C1E"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(D1-A1) </w:t>
            </w:r>
            <w:r w:rsidRPr="00D273DB">
              <w:rPr>
                <w:rFonts w:eastAsia="Arial" w:cs="Arial"/>
              </w:rPr>
              <w:t>Concientizar a los empleados la importancia</w:t>
            </w:r>
          </w:p>
          <w:p w14:paraId="6527AA49" w14:textId="77777777" w:rsidR="001C29B8" w:rsidRPr="00D273DB" w:rsidRDefault="001C29B8" w:rsidP="005354B3">
            <w:pPr>
              <w:spacing w:after="0" w:line="240" w:lineRule="auto"/>
              <w:ind w:left="100" w:right="100"/>
              <w:rPr>
                <w:rFonts w:eastAsia="Arial" w:cs="Arial"/>
              </w:rPr>
            </w:pPr>
            <w:r w:rsidRPr="00D273DB">
              <w:rPr>
                <w:rFonts w:eastAsia="Arial" w:cs="Arial"/>
              </w:rPr>
              <w:t>de los cursos y las capacitaciones continuas.</w:t>
            </w:r>
          </w:p>
          <w:p w14:paraId="3DBCA5FC"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09388ADE"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(D3-A4) </w:t>
            </w:r>
            <w:r w:rsidRPr="00D273DB">
              <w:rPr>
                <w:rFonts w:eastAsia="Arial" w:cs="Arial"/>
              </w:rPr>
              <w:t>Capacitar el personal con la finalidad de que desarrollen e implementen políticas para enfrentar las posibles reacciones de los mercados.</w:t>
            </w:r>
          </w:p>
          <w:p w14:paraId="593423B7" w14:textId="77777777" w:rsidR="001C29B8" w:rsidRPr="00D273DB" w:rsidRDefault="001C29B8" w:rsidP="005354B3">
            <w:pPr>
              <w:spacing w:after="0" w:line="240" w:lineRule="auto"/>
              <w:ind w:left="100" w:right="100"/>
              <w:rPr>
                <w:rFonts w:eastAsia="Arial" w:cs="Arial"/>
                <w:b/>
              </w:rPr>
            </w:pPr>
            <w:r w:rsidRPr="00D273DB">
              <w:rPr>
                <w:rFonts w:eastAsia="Arial" w:cs="Arial"/>
                <w:b/>
              </w:rPr>
              <w:t xml:space="preserve"> </w:t>
            </w:r>
          </w:p>
          <w:p w14:paraId="404AFEBE" w14:textId="77777777" w:rsidR="001C29B8" w:rsidRPr="00D273DB" w:rsidRDefault="001C29B8" w:rsidP="005354B3">
            <w:pPr>
              <w:spacing w:after="0" w:line="240" w:lineRule="auto"/>
              <w:ind w:left="100" w:right="100"/>
              <w:rPr>
                <w:rFonts w:eastAsia="Arial" w:cs="Arial"/>
              </w:rPr>
            </w:pPr>
            <w:r w:rsidRPr="00D273DB">
              <w:rPr>
                <w:rFonts w:eastAsia="Arial" w:cs="Arial"/>
                <w:b/>
              </w:rPr>
              <w:t xml:space="preserve">(D5-A2) </w:t>
            </w:r>
            <w:r w:rsidRPr="00D273DB">
              <w:rPr>
                <w:rFonts w:eastAsia="Arial" w:cs="Arial"/>
              </w:rPr>
              <w:t>Capacitar al personal a través de convenios con universidades.</w:t>
            </w:r>
          </w:p>
          <w:p w14:paraId="181BA202" w14:textId="77777777" w:rsidR="001C29B8" w:rsidRPr="00D273DB" w:rsidRDefault="001C29B8" w:rsidP="005354B3">
            <w:pPr>
              <w:spacing w:after="0" w:line="240" w:lineRule="auto"/>
              <w:ind w:right="100"/>
              <w:rPr>
                <w:rFonts w:eastAsia="Arial" w:cs="Arial"/>
                <w:b/>
              </w:rPr>
            </w:pPr>
          </w:p>
        </w:tc>
      </w:tr>
    </w:tbl>
    <w:p w14:paraId="0ECC320F" w14:textId="77777777" w:rsidR="001C29B8" w:rsidRPr="00D273DB" w:rsidRDefault="001C29B8" w:rsidP="001C29B8">
      <w:pPr>
        <w:spacing w:after="0" w:line="360" w:lineRule="auto"/>
        <w:rPr>
          <w:rFonts w:eastAsia="Arial" w:cs="Arial"/>
          <w:b/>
        </w:rPr>
      </w:pPr>
    </w:p>
    <w:p w14:paraId="310C5519" w14:textId="77777777" w:rsidR="00CC4A63" w:rsidRDefault="00CC4A63" w:rsidP="00CC4A63">
      <w:pPr>
        <w:spacing w:after="0" w:line="360" w:lineRule="auto"/>
        <w:rPr>
          <w:rFonts w:eastAsia="Arial" w:cs="Arial"/>
          <w:b/>
        </w:rPr>
      </w:pPr>
    </w:p>
    <w:p w14:paraId="4AA918BB" w14:textId="737A2C8F" w:rsidR="001C29B8" w:rsidRPr="00D273DB" w:rsidRDefault="001C29B8" w:rsidP="00B177A4">
      <w:pPr>
        <w:spacing w:after="0" w:line="360" w:lineRule="auto"/>
        <w:rPr>
          <w:rFonts w:eastAsia="Arial" w:cs="Arial"/>
          <w:b/>
        </w:rPr>
      </w:pPr>
      <w:r w:rsidRPr="00D273DB">
        <w:rPr>
          <w:rFonts w:eastAsia="Arial" w:cs="Arial"/>
          <w:b/>
        </w:rPr>
        <w:lastRenderedPageBreak/>
        <w:t xml:space="preserve">2. La Organización busca certificar con ISO 9001:2015 un </w:t>
      </w:r>
      <w:proofErr w:type="spellStart"/>
      <w:r w:rsidRPr="00D273DB">
        <w:rPr>
          <w:rFonts w:eastAsia="Arial" w:cs="Arial"/>
          <w:b/>
        </w:rPr>
        <w:t>sub-proceso</w:t>
      </w:r>
      <w:proofErr w:type="spellEnd"/>
      <w:r w:rsidRPr="00D273DB">
        <w:rPr>
          <w:rFonts w:eastAsia="Arial" w:cs="Arial"/>
          <w:b/>
        </w:rPr>
        <w:t xml:space="preserve"> concreto de su proceso operativo (desarrollo de software, utilizar las directrices de la 90003).</w:t>
      </w:r>
    </w:p>
    <w:p w14:paraId="02CDAA93" w14:textId="77777777" w:rsidR="00695EB1" w:rsidRDefault="00695EB1" w:rsidP="00695EB1">
      <w:pPr>
        <w:spacing w:after="0" w:line="360" w:lineRule="auto"/>
        <w:rPr>
          <w:rFonts w:eastAsia="Arial" w:cs="Arial"/>
          <w:b/>
        </w:rPr>
      </w:pPr>
    </w:p>
    <w:p w14:paraId="54268903" w14:textId="079BE5DB" w:rsidR="001C29B8" w:rsidRPr="00D273DB" w:rsidRDefault="001C29B8" w:rsidP="00695EB1">
      <w:pPr>
        <w:spacing w:after="0" w:line="360" w:lineRule="auto"/>
        <w:rPr>
          <w:rFonts w:eastAsia="Arial" w:cs="Arial"/>
          <w:b/>
          <w:highlight w:val="yellow"/>
        </w:rPr>
      </w:pPr>
      <w:r w:rsidRPr="00D273DB">
        <w:rPr>
          <w:rFonts w:eastAsia="Arial" w:cs="Arial"/>
          <w:b/>
        </w:rPr>
        <w:t>a. Definir el alcance la certificación</w:t>
      </w:r>
    </w:p>
    <w:p w14:paraId="65631214" w14:textId="77777777" w:rsidR="001C29B8" w:rsidRPr="00D273DB" w:rsidRDefault="001C29B8" w:rsidP="001C29B8">
      <w:pPr>
        <w:spacing w:after="0" w:line="360" w:lineRule="auto"/>
        <w:rPr>
          <w:rFonts w:eastAsia="Arial" w:cs="Arial"/>
          <w:sz w:val="21"/>
          <w:szCs w:val="21"/>
          <w:highlight w:val="white"/>
        </w:rPr>
      </w:pPr>
      <w:r w:rsidRPr="00D273DB">
        <w:rPr>
          <w:rFonts w:eastAsia="Arial" w:cs="Arial"/>
          <w:sz w:val="21"/>
          <w:szCs w:val="21"/>
          <w:highlight w:val="white"/>
        </w:rPr>
        <w:t>Tomamos para certificar el proceso de Mantenibilidad, que forma parte del Departamento de Mantenimiento.</w:t>
      </w:r>
    </w:p>
    <w:p w14:paraId="24B968E0" w14:textId="77777777" w:rsidR="001C29B8" w:rsidRPr="00D273DB" w:rsidRDefault="001C29B8" w:rsidP="001C29B8">
      <w:pPr>
        <w:spacing w:after="0" w:line="360" w:lineRule="auto"/>
        <w:rPr>
          <w:rFonts w:eastAsia="Arial" w:cs="Arial"/>
          <w:sz w:val="21"/>
          <w:szCs w:val="21"/>
          <w:highlight w:val="white"/>
        </w:rPr>
      </w:pPr>
      <w:r w:rsidRPr="00D273DB">
        <w:rPr>
          <w:rFonts w:eastAsia="Arial" w:cs="Arial"/>
          <w:sz w:val="21"/>
          <w:szCs w:val="21"/>
          <w:highlight w:val="white"/>
        </w:rPr>
        <w:t>El alcance de la certificación será el proceso de mantenimiento que se aplica a los productos de software producidos para clientes de la empresa.</w:t>
      </w:r>
    </w:p>
    <w:p w14:paraId="77F92A85" w14:textId="77777777" w:rsidR="001C29B8" w:rsidRPr="00D273DB" w:rsidRDefault="001C29B8" w:rsidP="001C29B8">
      <w:pPr>
        <w:spacing w:after="0" w:line="360" w:lineRule="auto"/>
        <w:rPr>
          <w:rFonts w:eastAsia="Arial" w:cs="Arial"/>
        </w:rPr>
      </w:pPr>
    </w:p>
    <w:p w14:paraId="2CE125A8" w14:textId="77777777" w:rsidR="001C29B8" w:rsidRPr="00D273DB" w:rsidRDefault="001C29B8" w:rsidP="001C29B8">
      <w:pPr>
        <w:spacing w:after="0" w:line="360" w:lineRule="auto"/>
        <w:rPr>
          <w:rFonts w:eastAsia="Arial" w:cs="Arial"/>
          <w:shd w:val="clear" w:color="auto" w:fill="F4CCCC"/>
        </w:rPr>
      </w:pPr>
      <w:r w:rsidRPr="00D273DB">
        <w:rPr>
          <w:rFonts w:eastAsia="Arial" w:cs="Arial"/>
          <w:b/>
        </w:rPr>
        <w:t>b. Extraer del mapa de procesos, los procesos involucrados el alcance establecido.</w:t>
      </w:r>
    </w:p>
    <w:p w14:paraId="546F0552" w14:textId="77777777" w:rsidR="00445D39" w:rsidRDefault="00445D39" w:rsidP="001C29B8">
      <w:pPr>
        <w:spacing w:after="0" w:line="360" w:lineRule="auto"/>
        <w:rPr>
          <w:rFonts w:eastAsia="Arial" w:cs="Arial"/>
          <w:sz w:val="24"/>
          <w:szCs w:val="24"/>
          <w:u w:val="single"/>
        </w:rPr>
      </w:pPr>
    </w:p>
    <w:p w14:paraId="546E62E4" w14:textId="0BCD4125" w:rsidR="001C29B8" w:rsidRPr="00D273DB" w:rsidRDefault="00445D39" w:rsidP="001C29B8">
      <w:pPr>
        <w:spacing w:after="0" w:line="360" w:lineRule="auto"/>
        <w:rPr>
          <w:rFonts w:eastAsia="Arial" w:cs="Arial"/>
          <w:sz w:val="24"/>
          <w:szCs w:val="24"/>
          <w:u w:val="single"/>
        </w:rPr>
      </w:pPr>
      <w:r>
        <w:rPr>
          <w:rFonts w:eastAsia="Arial" w:cs="Arial"/>
          <w:sz w:val="24"/>
          <w:szCs w:val="24"/>
          <w:u w:val="single"/>
        </w:rPr>
        <w:t xml:space="preserve">El proceso involucrado </w:t>
      </w:r>
      <w:r w:rsidR="00F14A39">
        <w:rPr>
          <w:rFonts w:eastAsia="Arial" w:cs="Arial"/>
          <w:sz w:val="24"/>
          <w:szCs w:val="24"/>
          <w:u w:val="single"/>
        </w:rPr>
        <w:t xml:space="preserve">en </w:t>
      </w:r>
      <w:proofErr w:type="spellStart"/>
      <w:r w:rsidR="00F14A39">
        <w:rPr>
          <w:rFonts w:eastAsia="Arial" w:cs="Arial"/>
          <w:sz w:val="24"/>
          <w:szCs w:val="24"/>
          <w:u w:val="single"/>
        </w:rPr>
        <w:t>el</w:t>
      </w:r>
      <w:r>
        <w:rPr>
          <w:rFonts w:eastAsia="Arial" w:cs="Arial"/>
          <w:sz w:val="24"/>
          <w:szCs w:val="24"/>
          <w:u w:val="single"/>
        </w:rPr>
        <w:t>alcance</w:t>
      </w:r>
      <w:proofErr w:type="spellEnd"/>
      <w:r>
        <w:rPr>
          <w:rFonts w:eastAsia="Arial" w:cs="Arial"/>
          <w:sz w:val="24"/>
          <w:szCs w:val="24"/>
          <w:u w:val="single"/>
        </w:rPr>
        <w:t xml:space="preserve"> de la certificación será </w:t>
      </w:r>
      <w:r w:rsidRPr="00445D39">
        <w:rPr>
          <w:rFonts w:eastAsia="Arial" w:cs="Arial"/>
          <w:sz w:val="24"/>
          <w:szCs w:val="24"/>
          <w:u w:val="single"/>
        </w:rPr>
        <w:t>el proceso operativo ‘</w:t>
      </w:r>
      <w:r w:rsidR="001C29B8" w:rsidRPr="00D273DB">
        <w:rPr>
          <w:rFonts w:eastAsia="Arial" w:cs="Arial"/>
          <w:sz w:val="24"/>
          <w:szCs w:val="24"/>
          <w:u w:val="single"/>
        </w:rPr>
        <w:t>Mantenimiento de Producto de Software</w:t>
      </w:r>
      <w:r>
        <w:rPr>
          <w:rFonts w:eastAsia="Arial" w:cs="Arial"/>
          <w:sz w:val="24"/>
          <w:szCs w:val="24"/>
          <w:u w:val="single"/>
        </w:rPr>
        <w:t>’.</w:t>
      </w:r>
    </w:p>
    <w:p w14:paraId="29D49BE5" w14:textId="77777777" w:rsidR="001C29B8" w:rsidRPr="00D273DB" w:rsidRDefault="001C29B8" w:rsidP="001C29B8">
      <w:pPr>
        <w:spacing w:after="0" w:line="360" w:lineRule="auto"/>
        <w:rPr>
          <w:rFonts w:eastAsia="Arial" w:cs="Arial"/>
        </w:rPr>
      </w:pPr>
      <w:r w:rsidRPr="00D273DB">
        <w:rPr>
          <w:rFonts w:eastAsia="Arial" w:cs="Arial"/>
          <w:b/>
        </w:rPr>
        <w:t xml:space="preserve">Objetivo: </w:t>
      </w:r>
      <w:r w:rsidRPr="00D273DB">
        <w:rPr>
          <w:rFonts w:eastAsia="Arial" w:cs="Arial"/>
        </w:rPr>
        <w:t xml:space="preserve">Asegurar el correcto funcionamiento, modificación y perdurabilidad de los productos ofrecidos por la empresa. </w:t>
      </w:r>
    </w:p>
    <w:p w14:paraId="5C6D7C94" w14:textId="6A622C5C" w:rsidR="001C29B8" w:rsidRPr="00D273DB" w:rsidRDefault="001C29B8" w:rsidP="001C29B8">
      <w:pPr>
        <w:spacing w:after="0" w:line="360" w:lineRule="auto"/>
        <w:rPr>
          <w:rFonts w:eastAsia="Arial" w:cs="Arial"/>
        </w:rPr>
      </w:pPr>
      <w:r w:rsidRPr="00D273DB">
        <w:rPr>
          <w:rFonts w:eastAsia="Arial" w:cs="Arial"/>
          <w:b/>
        </w:rPr>
        <w:t xml:space="preserve">Descripción: </w:t>
      </w:r>
      <w:r w:rsidRPr="00D273DB">
        <w:rPr>
          <w:rFonts w:eastAsia="Arial" w:cs="Arial"/>
        </w:rPr>
        <w:t>Es la actividad destinada a prevenir fallas en el proceso productivo y de este modo reducir los riesgos de paradas imprevistas por roturas o fallas en el sistema.</w:t>
      </w:r>
      <w:r w:rsidR="00445D39" w:rsidRPr="00D273DB" w:rsidDel="00445D39">
        <w:rPr>
          <w:rFonts w:eastAsia="Arial" w:cs="Arial"/>
        </w:rPr>
        <w:t xml:space="preserve"> </w:t>
      </w:r>
    </w:p>
    <w:p w14:paraId="6F51122E" w14:textId="77777777" w:rsidR="001C29B8" w:rsidRPr="00D273DB" w:rsidRDefault="001C29B8" w:rsidP="001C29B8">
      <w:pPr>
        <w:spacing w:after="0" w:line="360" w:lineRule="auto"/>
        <w:rPr>
          <w:rFonts w:eastAsia="Arial" w:cs="Arial"/>
          <w:highlight w:val="magenta"/>
        </w:rPr>
      </w:pPr>
    </w:p>
    <w:p w14:paraId="14335571" w14:textId="77777777" w:rsidR="001C29B8" w:rsidRPr="00D273DB" w:rsidRDefault="001C29B8" w:rsidP="001C29B8">
      <w:pPr>
        <w:spacing w:after="0" w:line="360" w:lineRule="auto"/>
        <w:rPr>
          <w:rFonts w:eastAsia="Arial" w:cs="Arial"/>
          <w:highlight w:val="magenta"/>
        </w:rPr>
      </w:pPr>
    </w:p>
    <w:p w14:paraId="106184BB" w14:textId="77777777" w:rsidR="001C29B8" w:rsidRPr="00D273DB" w:rsidRDefault="001C29B8" w:rsidP="001C29B8">
      <w:pPr>
        <w:spacing w:after="0" w:line="360" w:lineRule="auto"/>
        <w:rPr>
          <w:rFonts w:eastAsia="Arial" w:cs="Arial"/>
          <w:highlight w:val="magenta"/>
        </w:rPr>
      </w:pPr>
    </w:p>
    <w:p w14:paraId="082DA1A6" w14:textId="77777777" w:rsidR="001C29B8" w:rsidRPr="00D273DB" w:rsidRDefault="001C29B8" w:rsidP="001C29B8">
      <w:pPr>
        <w:spacing w:after="0" w:line="360" w:lineRule="auto"/>
        <w:rPr>
          <w:rFonts w:eastAsia="Arial" w:cs="Arial"/>
          <w:highlight w:val="magenta"/>
        </w:rPr>
      </w:pPr>
    </w:p>
    <w:p w14:paraId="599F1B1F" w14:textId="77777777" w:rsidR="001C29B8" w:rsidRPr="00D273DB" w:rsidRDefault="001C29B8" w:rsidP="001C29B8">
      <w:pPr>
        <w:spacing w:after="0" w:line="360" w:lineRule="auto"/>
        <w:rPr>
          <w:rFonts w:eastAsia="Arial" w:cs="Arial"/>
          <w:highlight w:val="magenta"/>
        </w:rPr>
      </w:pPr>
    </w:p>
    <w:p w14:paraId="47E0487B" w14:textId="77777777" w:rsidR="001C29B8" w:rsidRPr="00D273DB" w:rsidRDefault="001C29B8" w:rsidP="001C29B8">
      <w:pPr>
        <w:spacing w:after="0" w:line="360" w:lineRule="auto"/>
        <w:rPr>
          <w:rFonts w:eastAsia="Arial" w:cs="Arial"/>
          <w:highlight w:val="magenta"/>
        </w:rPr>
      </w:pPr>
    </w:p>
    <w:p w14:paraId="024976D2" w14:textId="77777777" w:rsidR="001C29B8" w:rsidRPr="00D273DB" w:rsidRDefault="001C29B8" w:rsidP="001C29B8">
      <w:pPr>
        <w:spacing w:after="0" w:line="360" w:lineRule="auto"/>
        <w:ind w:left="1440"/>
        <w:rPr>
          <w:rFonts w:eastAsia="Arial" w:cs="Arial"/>
          <w:b/>
        </w:rPr>
      </w:pPr>
      <w:r w:rsidRPr="00D273DB">
        <w:rPr>
          <w:rFonts w:eastAsia="Arial" w:cs="Arial"/>
          <w:b/>
        </w:rPr>
        <w:lastRenderedPageBreak/>
        <w:t>c. Describir el proceso a certificar</w:t>
      </w:r>
      <w:r w:rsidRPr="00D273DB">
        <w:rPr>
          <w:noProof/>
          <w:lang w:eastAsia="es-AR"/>
        </w:rPr>
        <w:drawing>
          <wp:anchor distT="114300" distB="114300" distL="114300" distR="114300" simplePos="0" relativeHeight="251660288" behindDoc="0" locked="0" layoutInCell="1" hidden="0" allowOverlap="1" wp14:anchorId="4B1FAADA" wp14:editId="18EA5593">
            <wp:simplePos x="0" y="0"/>
            <wp:positionH relativeFrom="column">
              <wp:posOffset>-1152524</wp:posOffset>
            </wp:positionH>
            <wp:positionV relativeFrom="paragraph">
              <wp:posOffset>466725</wp:posOffset>
            </wp:positionV>
            <wp:extent cx="7290053" cy="4315142"/>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290053" cy="4315142"/>
                    </a:xfrm>
                    <a:prstGeom prst="rect">
                      <a:avLst/>
                    </a:prstGeom>
                    <a:ln/>
                  </pic:spPr>
                </pic:pic>
              </a:graphicData>
            </a:graphic>
          </wp:anchor>
        </w:drawing>
      </w:r>
    </w:p>
    <w:p w14:paraId="57600B7D" w14:textId="77777777" w:rsidR="001C29B8" w:rsidRPr="00D273DB" w:rsidRDefault="001C29B8" w:rsidP="001C29B8">
      <w:pPr>
        <w:spacing w:after="0" w:line="360" w:lineRule="auto"/>
        <w:rPr>
          <w:rFonts w:eastAsia="Arial" w:cs="Arial"/>
          <w:b/>
        </w:rPr>
      </w:pPr>
    </w:p>
    <w:p w14:paraId="6B0E79A2" w14:textId="77777777" w:rsidR="001C29B8" w:rsidRPr="00D273DB" w:rsidRDefault="001C29B8" w:rsidP="001C29B8">
      <w:pPr>
        <w:spacing w:after="0" w:line="360" w:lineRule="auto"/>
        <w:ind w:left="1440"/>
        <w:rPr>
          <w:rFonts w:eastAsia="Arial" w:cs="Arial"/>
        </w:rPr>
      </w:pPr>
    </w:p>
    <w:p w14:paraId="255D208F" w14:textId="77777777" w:rsidR="001C29B8" w:rsidRPr="00D273DB" w:rsidRDefault="001C29B8" w:rsidP="001C29B8">
      <w:pPr>
        <w:spacing w:after="0" w:line="360" w:lineRule="auto"/>
        <w:ind w:left="1440"/>
        <w:rPr>
          <w:rFonts w:eastAsia="Arial" w:cs="Arial"/>
        </w:rPr>
      </w:pPr>
    </w:p>
    <w:p w14:paraId="00B6C639" w14:textId="77777777" w:rsidR="001C29B8" w:rsidRPr="00D273DB" w:rsidRDefault="001C29B8" w:rsidP="001C29B8">
      <w:pPr>
        <w:spacing w:after="0" w:line="360" w:lineRule="auto"/>
        <w:rPr>
          <w:rFonts w:eastAsia="Arial" w:cs="Arial"/>
          <w:b/>
        </w:rPr>
      </w:pPr>
      <w:r w:rsidRPr="00D273DB">
        <w:rPr>
          <w:rFonts w:eastAsia="Arial" w:cs="Arial"/>
          <w:b/>
        </w:rPr>
        <w:t>d. Defina objetivos de SGC a mejorar para el alcance definido.</w:t>
      </w:r>
    </w:p>
    <w:p w14:paraId="7EDF3BFD" w14:textId="77777777" w:rsidR="001C29B8" w:rsidRPr="00D273DB" w:rsidRDefault="001C29B8" w:rsidP="001C29B8">
      <w:pPr>
        <w:spacing w:after="0" w:line="360" w:lineRule="auto"/>
        <w:rPr>
          <w:rFonts w:eastAsia="Arial" w:cs="Arial"/>
        </w:rPr>
      </w:pPr>
      <w:r w:rsidRPr="00D273DB">
        <w:rPr>
          <w:rFonts w:eastAsia="Arial" w:cs="Arial"/>
        </w:rPr>
        <w:t>Certificación bajo la norma ISO 9001.</w:t>
      </w:r>
    </w:p>
    <w:p w14:paraId="550D5D75" w14:textId="77777777" w:rsidR="001C29B8" w:rsidRPr="00D273DB" w:rsidRDefault="001C29B8" w:rsidP="001C29B8">
      <w:pPr>
        <w:spacing w:after="0" w:line="360" w:lineRule="auto"/>
        <w:rPr>
          <w:rFonts w:eastAsia="Arial" w:cs="Arial"/>
        </w:rPr>
      </w:pPr>
      <w:r w:rsidRPr="00D273DB">
        <w:rPr>
          <w:rFonts w:eastAsia="Arial" w:cs="Arial"/>
        </w:rPr>
        <w:t>Objetivos del SGC:</w:t>
      </w:r>
    </w:p>
    <w:p w14:paraId="7CC74351" w14:textId="5A7845AC" w:rsidR="001C29B8" w:rsidRPr="00D273DB" w:rsidRDefault="001C29B8" w:rsidP="001C29B8">
      <w:pPr>
        <w:numPr>
          <w:ilvl w:val="0"/>
          <w:numId w:val="3"/>
        </w:numPr>
        <w:spacing w:after="0" w:line="360" w:lineRule="auto"/>
        <w:rPr>
          <w:rFonts w:eastAsia="Arial" w:cs="Arial"/>
        </w:rPr>
      </w:pPr>
      <w:r w:rsidRPr="00D273DB">
        <w:rPr>
          <w:rFonts w:eastAsia="Arial" w:cs="Arial"/>
        </w:rPr>
        <w:t xml:space="preserve">Disminuir </w:t>
      </w:r>
      <w:r w:rsidR="00E666C6">
        <w:rPr>
          <w:rFonts w:eastAsia="Arial" w:cs="Arial"/>
        </w:rPr>
        <w:t>los errores de codificación y diseño de los componentes del programa en un 4%.</w:t>
      </w:r>
    </w:p>
    <w:p w14:paraId="036E7743" w14:textId="77777777" w:rsidR="001C29B8" w:rsidRPr="00D273DB" w:rsidRDefault="001C29B8" w:rsidP="001C29B8">
      <w:pPr>
        <w:numPr>
          <w:ilvl w:val="0"/>
          <w:numId w:val="3"/>
        </w:numPr>
        <w:shd w:val="clear" w:color="auto" w:fill="FFFFFF"/>
        <w:spacing w:after="0" w:line="411" w:lineRule="auto"/>
        <w:rPr>
          <w:rFonts w:eastAsia="Arial" w:cs="Arial"/>
        </w:rPr>
      </w:pPr>
      <w:r w:rsidRPr="00D273DB">
        <w:rPr>
          <w:rFonts w:eastAsia="Arial" w:cs="Arial"/>
        </w:rPr>
        <w:t>Lograr mejoras en cuanto a tiempos de entrega de informes evaluativos, y supere un 10% el próximo año.</w:t>
      </w:r>
    </w:p>
    <w:p w14:paraId="3FE1EA21" w14:textId="05F52427" w:rsidR="001C29B8" w:rsidRPr="00D273DB" w:rsidRDefault="001C29B8" w:rsidP="001C29B8">
      <w:pPr>
        <w:numPr>
          <w:ilvl w:val="0"/>
          <w:numId w:val="3"/>
        </w:numPr>
        <w:spacing w:after="0" w:line="360" w:lineRule="auto"/>
        <w:rPr>
          <w:rFonts w:eastAsia="Arial" w:cs="Arial"/>
        </w:rPr>
      </w:pPr>
      <w:r w:rsidRPr="00D273DB">
        <w:rPr>
          <w:rFonts w:eastAsia="Arial" w:cs="Arial"/>
        </w:rPr>
        <w:t xml:space="preserve">Mejorar </w:t>
      </w:r>
      <w:r w:rsidR="003951B0">
        <w:rPr>
          <w:rFonts w:eastAsia="Arial" w:cs="Arial"/>
        </w:rPr>
        <w:t>la adaptación ambiental (algún aspecto del entorno del sistema como el hardware cambia el software) en un 10%.</w:t>
      </w:r>
    </w:p>
    <w:p w14:paraId="58DFD4F2" w14:textId="5C723A4B" w:rsidR="001C29B8" w:rsidRPr="00D273DB" w:rsidRDefault="00B74026" w:rsidP="00172E79">
      <w:pPr>
        <w:numPr>
          <w:ilvl w:val="0"/>
          <w:numId w:val="3"/>
        </w:numPr>
        <w:spacing w:after="0" w:line="360" w:lineRule="auto"/>
        <w:jc w:val="center"/>
        <w:rPr>
          <w:rFonts w:eastAsia="Arial" w:cs="Arial"/>
        </w:rPr>
      </w:pPr>
      <w:r>
        <w:rPr>
          <w:rFonts w:eastAsia="Arial" w:cs="Arial"/>
        </w:rPr>
        <w:t>Aumentar</w:t>
      </w:r>
      <w:r w:rsidRPr="00D273DB">
        <w:rPr>
          <w:rFonts w:eastAsia="Arial" w:cs="Arial"/>
        </w:rPr>
        <w:t xml:space="preserve"> </w:t>
      </w:r>
      <w:r w:rsidR="001C29B8" w:rsidRPr="00D273DB">
        <w:rPr>
          <w:rFonts w:eastAsia="Arial" w:cs="Arial"/>
        </w:rPr>
        <w:t>en un 1</w:t>
      </w:r>
      <w:r>
        <w:rPr>
          <w:rFonts w:eastAsia="Arial" w:cs="Arial"/>
        </w:rPr>
        <w:t>0</w:t>
      </w:r>
      <w:proofErr w:type="gramStart"/>
      <w:r w:rsidR="001C29B8" w:rsidRPr="00D273DB">
        <w:rPr>
          <w:rFonts w:eastAsia="Arial" w:cs="Arial"/>
        </w:rPr>
        <w:t xml:space="preserve">% </w:t>
      </w:r>
      <w:r>
        <w:rPr>
          <w:rFonts w:eastAsia="Arial" w:cs="Arial"/>
        </w:rPr>
        <w:t xml:space="preserve"> la</w:t>
      </w:r>
      <w:proofErr w:type="gramEnd"/>
      <w:r>
        <w:rPr>
          <w:rFonts w:eastAsia="Arial" w:cs="Arial"/>
        </w:rPr>
        <w:t xml:space="preserve"> adición de funcionalidad como respuesta ante cambios de requerimientos, organizacionales o empresarial, con respecto con lo realizado</w:t>
      </w:r>
      <w:r w:rsidR="00FA5B78">
        <w:rPr>
          <w:rFonts w:eastAsia="Arial" w:cs="Arial"/>
        </w:rPr>
        <w:t xml:space="preserve"> </w:t>
      </w:r>
    </w:p>
    <w:p w14:paraId="1DF92367" w14:textId="5698183A" w:rsidR="001C29B8" w:rsidRPr="00D273DB" w:rsidRDefault="00051EBA" w:rsidP="001C29B8">
      <w:pPr>
        <w:numPr>
          <w:ilvl w:val="0"/>
          <w:numId w:val="3"/>
        </w:numPr>
        <w:shd w:val="clear" w:color="auto" w:fill="FFFFFF"/>
        <w:spacing w:after="0" w:line="411" w:lineRule="auto"/>
        <w:rPr>
          <w:rFonts w:eastAsia="Arial" w:cs="Arial"/>
        </w:rPr>
      </w:pPr>
      <w:r>
        <w:rPr>
          <w:rFonts w:eastAsia="Arial" w:cs="Arial"/>
        </w:rPr>
        <w:lastRenderedPageBreak/>
        <w:t xml:space="preserve">Mejorar en un 25% la documentación del sistema </w:t>
      </w:r>
      <w:r w:rsidR="00DE7C8A">
        <w:rPr>
          <w:rFonts w:eastAsia="Arial" w:cs="Arial"/>
        </w:rPr>
        <w:t>para proporcionar a los individuos responsables del mantenimiento información acerca del diseño del mismo.</w:t>
      </w:r>
    </w:p>
    <w:p w14:paraId="79CFF7F0" w14:textId="55E37C52" w:rsidR="001C29B8" w:rsidRDefault="001C29B8" w:rsidP="001C29B8">
      <w:pPr>
        <w:numPr>
          <w:ilvl w:val="0"/>
          <w:numId w:val="3"/>
        </w:numPr>
        <w:shd w:val="clear" w:color="auto" w:fill="FFFFFF"/>
        <w:spacing w:after="0" w:line="411" w:lineRule="auto"/>
        <w:rPr>
          <w:rFonts w:eastAsia="Arial" w:cs="Arial"/>
        </w:rPr>
      </w:pPr>
      <w:r w:rsidRPr="00D273DB">
        <w:rPr>
          <w:rFonts w:eastAsia="Arial" w:cs="Arial"/>
        </w:rPr>
        <w:t xml:space="preserve"> Aumentar en un 10% </w:t>
      </w:r>
      <w:r w:rsidR="007C1871">
        <w:rPr>
          <w:rFonts w:eastAsia="Arial" w:cs="Arial"/>
        </w:rPr>
        <w:t>las habilidades del personal de mantenimiento a fin de obtener un mayor rendimiento a la hora de mantenerlos.</w:t>
      </w:r>
    </w:p>
    <w:p w14:paraId="0B65F079" w14:textId="77777777" w:rsidR="0056015B" w:rsidRPr="00D273DB" w:rsidRDefault="0056015B" w:rsidP="00172E79">
      <w:pPr>
        <w:shd w:val="clear" w:color="auto" w:fill="FFFFFF"/>
        <w:spacing w:after="0" w:line="411" w:lineRule="auto"/>
        <w:rPr>
          <w:rFonts w:eastAsia="Arial" w:cs="Arial"/>
        </w:rPr>
      </w:pPr>
    </w:p>
    <w:p w14:paraId="3A67A401" w14:textId="77777777" w:rsidR="001C29B8" w:rsidRPr="00D273DB" w:rsidRDefault="001C29B8" w:rsidP="001C29B8">
      <w:pPr>
        <w:spacing w:after="0" w:line="360" w:lineRule="auto"/>
        <w:ind w:left="1440"/>
        <w:rPr>
          <w:rFonts w:eastAsia="Arial" w:cs="Arial"/>
          <w:b/>
        </w:rPr>
      </w:pPr>
    </w:p>
    <w:p w14:paraId="350B90E8" w14:textId="77777777" w:rsidR="001C29B8" w:rsidRPr="00D273DB" w:rsidRDefault="001C29B8" w:rsidP="001C29B8">
      <w:pPr>
        <w:spacing w:after="0" w:line="360" w:lineRule="auto"/>
        <w:ind w:left="1440"/>
        <w:rPr>
          <w:rFonts w:eastAsia="Arial" w:cs="Arial"/>
          <w:b/>
        </w:rPr>
      </w:pPr>
    </w:p>
    <w:p w14:paraId="17C2E641" w14:textId="77777777" w:rsidR="001C29B8" w:rsidRPr="00D273DB" w:rsidRDefault="001C29B8" w:rsidP="00B177A4">
      <w:pPr>
        <w:spacing w:after="0" w:line="360" w:lineRule="auto"/>
        <w:rPr>
          <w:rFonts w:eastAsia="Arial" w:cs="Arial"/>
          <w:b/>
        </w:rPr>
      </w:pPr>
      <w:r w:rsidRPr="00D273DB">
        <w:rPr>
          <w:rFonts w:eastAsia="Arial" w:cs="Arial"/>
          <w:b/>
        </w:rPr>
        <w:t>3. A partir del análisis FODA detectar una oportunidad de mejora en un proceso operativo. Describir el caso, y explicar cómo abordaría la mejora.</w:t>
      </w:r>
    </w:p>
    <w:p w14:paraId="2B081A84" w14:textId="4D15F6D2" w:rsidR="001C29B8" w:rsidRPr="00B177A4" w:rsidRDefault="001C29B8" w:rsidP="001C29B8">
      <w:pPr>
        <w:spacing w:after="0" w:line="360" w:lineRule="auto"/>
        <w:rPr>
          <w:rFonts w:eastAsia="Arial" w:cs="Arial"/>
          <w:bCs/>
        </w:rPr>
      </w:pPr>
    </w:p>
    <w:p w14:paraId="5EAAB718" w14:textId="616805AE" w:rsidR="009A596F" w:rsidRPr="00B177A4" w:rsidRDefault="00CA4B22" w:rsidP="007C5B6A">
      <w:pPr>
        <w:spacing w:after="0" w:line="360" w:lineRule="auto"/>
        <w:rPr>
          <w:rFonts w:eastAsia="Arial" w:cs="Arial"/>
          <w:bCs/>
        </w:rPr>
      </w:pPr>
      <w:r w:rsidRPr="00B177A4">
        <w:rPr>
          <w:rFonts w:eastAsia="Arial" w:cs="Arial"/>
          <w:bCs/>
        </w:rPr>
        <w:t xml:space="preserve">El proceso Operativo elegido es el de ‘Diseño de producto de Software’ </w:t>
      </w:r>
      <w:r w:rsidR="007C5B6A" w:rsidRPr="00B177A4">
        <w:rPr>
          <w:rFonts w:eastAsia="Arial" w:cs="Arial"/>
          <w:bCs/>
        </w:rPr>
        <w:t>y la estrategia elegida es la (D1-A1) Concientizar a los empleados la importancia</w:t>
      </w:r>
      <w:r w:rsidR="00146318">
        <w:rPr>
          <w:rFonts w:eastAsia="Arial" w:cs="Arial"/>
          <w:bCs/>
        </w:rPr>
        <w:t xml:space="preserve"> </w:t>
      </w:r>
      <w:r w:rsidR="007C5B6A" w:rsidRPr="00B177A4">
        <w:rPr>
          <w:rFonts w:eastAsia="Arial" w:cs="Arial"/>
          <w:bCs/>
        </w:rPr>
        <w:t>de los cursos y las capacitaciones continuas.</w:t>
      </w:r>
    </w:p>
    <w:p w14:paraId="60031B9D" w14:textId="448C3E8E" w:rsidR="006311D3" w:rsidRPr="00B177A4" w:rsidRDefault="00112CDC" w:rsidP="007C5B6A">
      <w:pPr>
        <w:spacing w:after="0" w:line="360" w:lineRule="auto"/>
        <w:rPr>
          <w:rFonts w:eastAsia="Arial" w:cs="Arial"/>
          <w:bCs/>
        </w:rPr>
      </w:pPr>
      <w:r w:rsidRPr="00B177A4">
        <w:rPr>
          <w:rFonts w:eastAsia="Arial" w:cs="Arial"/>
          <w:bCs/>
        </w:rPr>
        <w:t xml:space="preserve">Los costos relativos de mantenimiento para sistemas embebidos en tiempo real son hasta cuatro veces mayores que los costos de desarrollo. Por lo general, resulta efectivo en costo invertir esfuerzo </w:t>
      </w:r>
      <w:r w:rsidR="00F41E98" w:rsidRPr="00B177A4">
        <w:rPr>
          <w:rFonts w:eastAsia="Arial" w:cs="Arial"/>
          <w:bCs/>
        </w:rPr>
        <w:t>en el diseño y la implementación de un sistema, con la finalidad de reducir los costos de cambios futuros. Por lo tanto, es posible que el trabajo realizado durante el</w:t>
      </w:r>
      <w:r w:rsidR="00146318">
        <w:rPr>
          <w:rFonts w:eastAsia="Arial" w:cs="Arial"/>
          <w:bCs/>
        </w:rPr>
        <w:t xml:space="preserve"> </w:t>
      </w:r>
      <w:r w:rsidR="00F41E98" w:rsidRPr="00B177A4">
        <w:rPr>
          <w:rFonts w:eastAsia="Arial" w:cs="Arial"/>
          <w:bCs/>
        </w:rPr>
        <w:t xml:space="preserve">desarrollo para hacer el software sea </w:t>
      </w:r>
      <w:proofErr w:type="spellStart"/>
      <w:r w:rsidR="00F41E98" w:rsidRPr="00B177A4">
        <w:rPr>
          <w:rFonts w:eastAsia="Arial" w:cs="Arial"/>
          <w:bCs/>
        </w:rPr>
        <w:t>mas</w:t>
      </w:r>
      <w:proofErr w:type="spellEnd"/>
      <w:r w:rsidR="00F41E98" w:rsidRPr="00B177A4">
        <w:rPr>
          <w:rFonts w:eastAsia="Arial" w:cs="Arial"/>
          <w:bCs/>
        </w:rPr>
        <w:t xml:space="preserve"> entendible, y de cambiar, reduzca los costos de evolución.</w:t>
      </w:r>
    </w:p>
    <w:p w14:paraId="13EA8454" w14:textId="253328A3" w:rsidR="006311D3" w:rsidRPr="00B177A4" w:rsidRDefault="006311D3" w:rsidP="007C5B6A">
      <w:pPr>
        <w:spacing w:after="0" w:line="360" w:lineRule="auto"/>
        <w:rPr>
          <w:rFonts w:eastAsia="Arial" w:cs="Arial"/>
          <w:bCs/>
        </w:rPr>
      </w:pPr>
      <w:r w:rsidRPr="00B177A4">
        <w:rPr>
          <w:rFonts w:eastAsia="Arial" w:cs="Arial"/>
          <w:bCs/>
        </w:rPr>
        <w:t>Se procederá a evaluar cuales prácticas son las que requieren una mayor atención al momento de llevarse adelante y de ahí, generar una concientización sobre la importancia de las buenas prácticas en el desarrollo de un producto.</w:t>
      </w:r>
    </w:p>
    <w:p w14:paraId="1E1430F2" w14:textId="77777777" w:rsidR="009A596F" w:rsidRPr="00D273DB" w:rsidRDefault="009A596F" w:rsidP="001C29B8">
      <w:pPr>
        <w:spacing w:after="0" w:line="360" w:lineRule="auto"/>
        <w:rPr>
          <w:rFonts w:eastAsia="Arial" w:cs="Arial"/>
          <w:b/>
        </w:rPr>
      </w:pPr>
    </w:p>
    <w:p w14:paraId="1CD6EFB2" w14:textId="77777777" w:rsidR="00B03A2A" w:rsidRDefault="00B03A2A" w:rsidP="00B03A2A">
      <w:pPr>
        <w:spacing w:after="0" w:line="360" w:lineRule="auto"/>
        <w:rPr>
          <w:rFonts w:eastAsia="Arial" w:cs="Arial"/>
          <w:b/>
        </w:rPr>
      </w:pPr>
    </w:p>
    <w:p w14:paraId="70EDF7B1" w14:textId="2575374B" w:rsidR="001C29B8" w:rsidRPr="00D273DB" w:rsidRDefault="001C29B8" w:rsidP="00B177A4">
      <w:pPr>
        <w:spacing w:after="0" w:line="360" w:lineRule="auto"/>
      </w:pPr>
      <w:r w:rsidRPr="00D273DB">
        <w:rPr>
          <w:rFonts w:eastAsia="Arial" w:cs="Arial"/>
          <w:b/>
        </w:rPr>
        <w:t xml:space="preserve">4. Defina 3 indicadores para medir el desempeño de los procesos operativos de la organización. Explicar en qué consiste cada uno y como lo genera.  </w:t>
      </w:r>
    </w:p>
    <w:p w14:paraId="744434EA" w14:textId="6DB7505B" w:rsidR="006D1A27" w:rsidRDefault="006D1A27"/>
    <w:p w14:paraId="2C92A942" w14:textId="4A72F84F" w:rsidR="00A71C2F" w:rsidRDefault="00A71C2F">
      <w:r>
        <w:t>Después de poner en servicio un sistema, se deben usar datos de proceso para predecir la mantenibilidad.</w:t>
      </w:r>
    </w:p>
    <w:p w14:paraId="37ACD56D" w14:textId="67CDF6F1" w:rsidR="00A71C2F" w:rsidRDefault="00A71C2F">
      <w:r>
        <w:t>Los indicadores elegidos son:</w:t>
      </w:r>
    </w:p>
    <w:p w14:paraId="63875C82" w14:textId="36AAC371" w:rsidR="00A71C2F" w:rsidRDefault="006D4CEE" w:rsidP="00A71C2F">
      <w:pPr>
        <w:pStyle w:val="Prrafodelista"/>
        <w:numPr>
          <w:ilvl w:val="0"/>
          <w:numId w:val="11"/>
        </w:numPr>
      </w:pPr>
      <w:r>
        <w:t>Número</w:t>
      </w:r>
      <w:r w:rsidR="00A71C2F">
        <w:t xml:space="preserve"> de peticiones para mantenimiento correctivo: Un aumento en el número de reportes de bugs y fallas indicaría que se introdujeron más errores en el programa de los que se repararon durante el proceso de mantenimiento. Esto podría revelar un declive en la mantenibilidad.</w:t>
      </w:r>
    </w:p>
    <w:p w14:paraId="105B9421" w14:textId="659AA1AB" w:rsidR="00A71C2F" w:rsidRDefault="00FF49C2" w:rsidP="00A71C2F">
      <w:pPr>
        <w:pStyle w:val="Prrafodelista"/>
        <w:numPr>
          <w:ilvl w:val="0"/>
          <w:numId w:val="11"/>
        </w:numPr>
      </w:pPr>
      <w:r>
        <w:lastRenderedPageBreak/>
        <w:t xml:space="preserve">Tiempo promedio requerido para análisis del impacto: Refleja el número de componentes de programa que se ven afectados por la petición de cambio. Si este </w:t>
      </w:r>
      <w:proofErr w:type="spellStart"/>
      <w:proofErr w:type="gramStart"/>
      <w:r>
        <w:t>tie,po</w:t>
      </w:r>
      <w:proofErr w:type="spellEnd"/>
      <w:proofErr w:type="gramEnd"/>
      <w:r>
        <w:t xml:space="preserve"> aumenta, implica que más componentes resultaron afectados y que la mantenibilidad decrece.</w:t>
      </w:r>
    </w:p>
    <w:p w14:paraId="783903EB" w14:textId="2980C249" w:rsidR="00FF49C2" w:rsidRDefault="00FF49C2" w:rsidP="00172E79">
      <w:pPr>
        <w:pStyle w:val="Prrafodelista"/>
        <w:numPr>
          <w:ilvl w:val="0"/>
          <w:numId w:val="11"/>
        </w:numPr>
      </w:pPr>
      <w:r>
        <w:t xml:space="preserve">Tiempo promedio tomado para implementar una petición </w:t>
      </w:r>
      <w:r w:rsidR="00684945">
        <w:t xml:space="preserve">de cambio: </w:t>
      </w:r>
      <w:r w:rsidR="00914CD2">
        <w:t xml:space="preserve">Éste no es el mismo que en el tiempo para el análisis del impacto, aunque </w:t>
      </w:r>
      <w:r w:rsidR="005A3A95">
        <w:t xml:space="preserve">puede correlacionarse con él, </w:t>
      </w:r>
      <w:r w:rsidR="00BA4A21">
        <w:t>sino</w:t>
      </w:r>
      <w:r w:rsidR="002E6D82">
        <w:t xml:space="preserve"> más bien es la cantidad de tiempo que se </w:t>
      </w:r>
      <w:r w:rsidR="00F62FBC">
        <w:t>necesita para modificar el sistema y su documentación</w:t>
      </w:r>
      <w:r w:rsidR="006B3675">
        <w:t>, después de valorar cuáles componentes serán afectados. Un aumento en el tiempo necesario para implementar un cambio puede indicar un declive en la mantenibilidad.</w:t>
      </w:r>
    </w:p>
    <w:p w14:paraId="2104C662" w14:textId="08696444" w:rsidR="00A71C2F" w:rsidRDefault="00A71C2F"/>
    <w:p w14:paraId="4E384418" w14:textId="3A5C9315" w:rsidR="00A71C2F" w:rsidRDefault="00A71C2F"/>
    <w:p w14:paraId="0C837036" w14:textId="1652880F" w:rsidR="00A71C2F" w:rsidRDefault="00A71C2F"/>
    <w:p w14:paraId="0A004DA9" w14:textId="77777777" w:rsidR="006134CB" w:rsidRPr="00B177A4" w:rsidRDefault="006134CB" w:rsidP="006134CB">
      <w:pPr>
        <w:rPr>
          <w:sz w:val="36"/>
          <w:szCs w:val="36"/>
        </w:rPr>
      </w:pPr>
      <w:r w:rsidRPr="00B177A4">
        <w:rPr>
          <w:sz w:val="36"/>
          <w:szCs w:val="36"/>
        </w:rPr>
        <w:t>3. Evaluación de un Producto de Software</w:t>
      </w:r>
    </w:p>
    <w:p w14:paraId="48AFFCCC" w14:textId="0B3D4EC7" w:rsidR="006134CB" w:rsidRDefault="006134CB" w:rsidP="006134CB">
      <w:r>
        <w:t>Realizar una evaluación de un producto de software según el modelo de evaluación definido en las ISO/IEC 14598 o ISO/IEC 25040 y las características y métricas de la calidad de producto definidos en la ISO/IEC 9126 o ISO/IEC 25010</w:t>
      </w:r>
    </w:p>
    <w:p w14:paraId="4A03CFA1" w14:textId="77777777" w:rsidR="00711F45" w:rsidRDefault="00711F45" w:rsidP="006134CB"/>
    <w:p w14:paraId="228204FD" w14:textId="1506AD9A" w:rsidR="006134CB" w:rsidRPr="00B177A4" w:rsidRDefault="006134CB" w:rsidP="00B177A4">
      <w:pPr>
        <w:pStyle w:val="Prrafodelista"/>
        <w:numPr>
          <w:ilvl w:val="0"/>
          <w:numId w:val="12"/>
        </w:numPr>
        <w:rPr>
          <w:b/>
          <w:bCs/>
        </w:rPr>
      </w:pPr>
      <w:r w:rsidRPr="00B177A4">
        <w:rPr>
          <w:b/>
          <w:bCs/>
        </w:rPr>
        <w:t>Describa el producto seleccionado.</w:t>
      </w:r>
    </w:p>
    <w:p w14:paraId="54888943" w14:textId="5E7EAC7B" w:rsidR="00711F45" w:rsidRDefault="00EC231C" w:rsidP="00711F45">
      <w:pPr>
        <w:rPr>
          <w:b/>
          <w:bCs/>
        </w:rPr>
      </w:pPr>
      <w:r>
        <w:t xml:space="preserve">El producto seleccionado es </w:t>
      </w:r>
      <w:r w:rsidRPr="00B177A4">
        <w:rPr>
          <w:b/>
          <w:bCs/>
        </w:rPr>
        <w:t>WhatsApp</w:t>
      </w:r>
      <w:r w:rsidR="00300000">
        <w:rPr>
          <w:b/>
          <w:bCs/>
        </w:rPr>
        <w:t>.</w:t>
      </w:r>
    </w:p>
    <w:p w14:paraId="08D6BFD1" w14:textId="2E80DE6E" w:rsidR="00711F45" w:rsidRDefault="00300000" w:rsidP="00711F45">
      <w:r>
        <w:t xml:space="preserve">WhatsApp es una aplicación de mensajería para dispositivos </w:t>
      </w:r>
      <w:r w:rsidR="009C4F46">
        <w:t>móviles</w:t>
      </w:r>
      <w:r>
        <w:t>, que envía y recibe mensajes mediante Internet, complementando servicios de mensajería instantánea, servicio de mensajes cortos o sistema de mensajería multimedia. Además de utilizar la mensajería en modo texto, los usuarios de la libreta de contacto pueden crear grupos y enviarse mutuamente imágenes, vídeos y grabaciones de audio.</w:t>
      </w:r>
    </w:p>
    <w:p w14:paraId="71DBC42C" w14:textId="61B481AA" w:rsidR="00711F45" w:rsidRDefault="00711F45" w:rsidP="00711F45"/>
    <w:p w14:paraId="64DF4593" w14:textId="77777777" w:rsidR="00300000" w:rsidRDefault="00300000" w:rsidP="00711F45"/>
    <w:p w14:paraId="71062072" w14:textId="5E793F73" w:rsidR="006134CB" w:rsidRPr="00B177A4" w:rsidRDefault="006134CB" w:rsidP="00B177A4">
      <w:pPr>
        <w:pStyle w:val="Prrafodelista"/>
        <w:numPr>
          <w:ilvl w:val="0"/>
          <w:numId w:val="12"/>
        </w:numPr>
        <w:rPr>
          <w:b/>
          <w:bCs/>
        </w:rPr>
      </w:pPr>
      <w:r w:rsidRPr="00B177A4">
        <w:rPr>
          <w:b/>
          <w:bCs/>
        </w:rPr>
        <w:t>Defina un propósito a la evaluación y seleccione, del modelo de calidad propuesta por las normas (ISO/IEC 9126 o ISO/IEC 25010) al menos dos características a evaluar.</w:t>
      </w:r>
    </w:p>
    <w:p w14:paraId="3A4E0742" w14:textId="14581F30" w:rsidR="00711F45" w:rsidRDefault="009E5D51" w:rsidP="00711F45">
      <w:r>
        <w:t>El propósito es evaluar características fundamentales de la aplicación</w:t>
      </w:r>
      <w:r w:rsidR="00C63892">
        <w:t xml:space="preserve"> ya que son de gran valor para el desempeño de la aplicación</w:t>
      </w:r>
      <w:r>
        <w:t>.</w:t>
      </w:r>
    </w:p>
    <w:p w14:paraId="3E5040D1" w14:textId="0EF9225B" w:rsidR="009E5D51" w:rsidRDefault="009E5D51" w:rsidP="00711F45">
      <w:r>
        <w:t xml:space="preserve">Las características seleccionadas para evaluar son: </w:t>
      </w:r>
      <w:r w:rsidRPr="00B177A4">
        <w:rPr>
          <w:i/>
          <w:iCs/>
        </w:rPr>
        <w:t>eficiencia</w:t>
      </w:r>
      <w:r>
        <w:t xml:space="preserve"> y </w:t>
      </w:r>
      <w:r w:rsidRPr="00B177A4">
        <w:rPr>
          <w:i/>
          <w:iCs/>
        </w:rPr>
        <w:t>usabilidad</w:t>
      </w:r>
      <w:r>
        <w:t>.</w:t>
      </w:r>
    </w:p>
    <w:p w14:paraId="06A7C3B8" w14:textId="42D0E829" w:rsidR="004E42A9" w:rsidRDefault="004E42A9" w:rsidP="001D02AF">
      <w:r>
        <w:t xml:space="preserve">La </w:t>
      </w:r>
      <w:r w:rsidRPr="00B177A4">
        <w:rPr>
          <w:b/>
          <w:bCs/>
        </w:rPr>
        <w:t>eficiencia</w:t>
      </w:r>
      <w:r>
        <w:t xml:space="preserve"> del producto</w:t>
      </w:r>
      <w:r w:rsidR="001D02AF">
        <w:t xml:space="preserve"> es </w:t>
      </w:r>
      <w:r w:rsidR="001D02AF" w:rsidRPr="001D02AF">
        <w:t>conveniente</w:t>
      </w:r>
      <w:r w:rsidR="001D02AF">
        <w:t xml:space="preserve"> analizarla</w:t>
      </w:r>
      <w:r w:rsidR="00EB22A7">
        <w:t>, ya</w:t>
      </w:r>
      <w:r w:rsidR="00C63892">
        <w:t xml:space="preserve"> </w:t>
      </w:r>
      <w:r w:rsidR="00A74F3C">
        <w:t>que</w:t>
      </w:r>
      <w:r w:rsidR="00E862B2">
        <w:t xml:space="preserve"> </w:t>
      </w:r>
      <w:r w:rsidR="001D02AF">
        <w:t>el tiempo requerido para enviar un mensaje o realizar una llamada debe ser mínimo,</w:t>
      </w:r>
      <w:r w:rsidR="00621CA1">
        <w:t xml:space="preserve"> su recepción y envío debe realizarse de manera inmediata y además debería de hacer una buena administración y uso de los recursos disponibles en el dispositivo</w:t>
      </w:r>
      <w:r w:rsidR="006C1CF1">
        <w:t xml:space="preserve">, además </w:t>
      </w:r>
      <w:r w:rsidR="006C1CF1" w:rsidRPr="006C1CF1">
        <w:t>sea eficiente en cuanto a tiempos de respuesta</w:t>
      </w:r>
      <w:r w:rsidR="006C1CF1">
        <w:t>.</w:t>
      </w:r>
    </w:p>
    <w:p w14:paraId="0B20E4D7" w14:textId="38159C1C" w:rsidR="000A4FDA" w:rsidRDefault="00E862B2" w:rsidP="000A4FDA">
      <w:r>
        <w:t xml:space="preserve">Sobre la </w:t>
      </w:r>
      <w:r w:rsidRPr="00B177A4">
        <w:rPr>
          <w:b/>
          <w:bCs/>
        </w:rPr>
        <w:t>usabilidad</w:t>
      </w:r>
      <w:r>
        <w:t xml:space="preserve"> se considera una característica importante </w:t>
      </w:r>
      <w:r w:rsidR="00EF1ABB">
        <w:t>considerando que</w:t>
      </w:r>
      <w:r>
        <w:t xml:space="preserve"> la llegada al público global por parte de WhatsApp</w:t>
      </w:r>
      <w:r w:rsidR="00EF1ABB">
        <w:t xml:space="preserve"> es parte de su éxito.</w:t>
      </w:r>
      <w:r w:rsidR="009E6AD2">
        <w:t xml:space="preserve"> E</w:t>
      </w:r>
      <w:r>
        <w:t xml:space="preserve">s por la </w:t>
      </w:r>
      <w:r w:rsidRPr="00E862B2">
        <w:t xml:space="preserve">satisfacción de los </w:t>
      </w:r>
      <w:r w:rsidRPr="00E862B2">
        <w:lastRenderedPageBreak/>
        <w:t>usuarios</w:t>
      </w:r>
      <w:r>
        <w:t xml:space="preserve"> y su atractivo</w:t>
      </w:r>
      <w:r w:rsidR="009E6AD2">
        <w:t>, además de por ser</w:t>
      </w:r>
      <w:r w:rsidR="009E6AD2" w:rsidRPr="009E6AD2">
        <w:t xml:space="preserve"> entendible, inteligente, atractivo e intuit</w:t>
      </w:r>
      <w:r w:rsidR="000A4FDA">
        <w:t>ivo, aumentando sus usuarios y cumpliendo su objetivo, de conectar a las distintas personas (de distintas edades</w:t>
      </w:r>
      <w:r w:rsidR="0002404D">
        <w:t xml:space="preserve"> y etnias</w:t>
      </w:r>
      <w:r w:rsidR="000A4FDA">
        <w:t>) alrededor del mundo.</w:t>
      </w:r>
    </w:p>
    <w:p w14:paraId="2C52C230" w14:textId="2552F58B" w:rsidR="00E862B2" w:rsidRDefault="00131F8B" w:rsidP="000A4FDA">
      <w:r>
        <w:t>Siendo</w:t>
      </w:r>
      <w:r w:rsidR="000A4FDA">
        <w:t xml:space="preserve"> una aplicación de mensajería</w:t>
      </w:r>
      <w:r w:rsidR="005B5D38">
        <w:t xml:space="preserve"> </w:t>
      </w:r>
      <w:r w:rsidR="000A4FDA">
        <w:t>instantánea, su uso debe ser simple, práctico y rápido, con una curva de aprendizaje corta.</w:t>
      </w:r>
    </w:p>
    <w:p w14:paraId="0EE21F5F" w14:textId="63B8852B" w:rsidR="00711F45" w:rsidRDefault="00711F45" w:rsidP="00711F45"/>
    <w:p w14:paraId="38D9A6BA" w14:textId="77777777" w:rsidR="00A65A53" w:rsidRDefault="00A65A53" w:rsidP="00711F45"/>
    <w:p w14:paraId="13179AA5" w14:textId="32EB60A0" w:rsidR="006134CB" w:rsidRPr="00B177A4" w:rsidRDefault="006134CB" w:rsidP="00B177A4">
      <w:pPr>
        <w:pStyle w:val="Prrafodelista"/>
        <w:numPr>
          <w:ilvl w:val="0"/>
          <w:numId w:val="12"/>
        </w:numPr>
        <w:rPr>
          <w:b/>
          <w:bCs/>
        </w:rPr>
      </w:pPr>
      <w:r w:rsidRPr="00B177A4">
        <w:rPr>
          <w:b/>
          <w:bCs/>
        </w:rPr>
        <w:t>Para cada uno de las características utilice dos métricas. Puede utilizar las métricas definidas en la norma o definir su propia métrica (la definición debe ser completa).</w:t>
      </w:r>
    </w:p>
    <w:p w14:paraId="27B0564C" w14:textId="0BEB5C87" w:rsidR="00711F45" w:rsidRDefault="00711F45" w:rsidP="00711F45"/>
    <w:p w14:paraId="6EA4BA8F" w14:textId="019AB61A" w:rsidR="007D25B5" w:rsidRDefault="009E4F8B" w:rsidP="007D25B5">
      <w:pPr>
        <w:rPr>
          <w:ins w:id="0" w:author="PC GAMING" w:date="2019-11-09T13:03:00Z"/>
        </w:rPr>
      </w:pPr>
      <w:r>
        <w:t xml:space="preserve">A </w:t>
      </w:r>
      <w:r w:rsidR="00CC34A8">
        <w:t>continuación,</w:t>
      </w:r>
      <w:r>
        <w:t xml:space="preserve"> definimos las características y las métricas a utilizarse.</w:t>
      </w:r>
    </w:p>
    <w:p w14:paraId="2748BA38" w14:textId="19079A49" w:rsidR="00A010FF" w:rsidDel="00A010FF" w:rsidRDefault="00A010FF" w:rsidP="007D25B5">
      <w:pPr>
        <w:rPr>
          <w:del w:id="1" w:author="PC GAMING" w:date="2019-11-09T13:03:00Z"/>
        </w:rPr>
      </w:pPr>
      <w:ins w:id="2" w:author="PC GAMING" w:date="2019-11-09T13:03:00Z">
        <w:r>
          <w:t xml:space="preserve">Para </w:t>
        </w:r>
      </w:ins>
    </w:p>
    <w:p w14:paraId="53A2663A" w14:textId="0CB17AF3" w:rsidR="00BA2078" w:rsidDel="00A010FF" w:rsidRDefault="007D25B5" w:rsidP="00A010FF">
      <w:pPr>
        <w:rPr>
          <w:del w:id="3" w:author="PC GAMING" w:date="2019-11-09T13:03:00Z"/>
        </w:rPr>
      </w:pPr>
      <w:del w:id="4" w:author="PC GAMING" w:date="2019-11-09T13:03:00Z">
        <w:r w:rsidDel="00A010FF">
          <w:delText>E</w:delText>
        </w:r>
      </w:del>
      <w:ins w:id="5" w:author="PC GAMING" w:date="2019-11-09T13:03:00Z">
        <w:r w:rsidR="00A010FF">
          <w:t>e</w:t>
        </w:r>
      </w:ins>
      <w:r>
        <w:t xml:space="preserve">valuar </w:t>
      </w:r>
      <w:ins w:id="6" w:author="PC GAMING" w:date="2019-11-09T13:03:00Z">
        <w:r w:rsidR="00A010FF">
          <w:t xml:space="preserve">la característica de </w:t>
        </w:r>
      </w:ins>
      <w:r>
        <w:t>Usabilidad</w:t>
      </w:r>
      <w:ins w:id="7" w:author="PC GAMING" w:date="2019-11-09T13:03:00Z">
        <w:r w:rsidR="00A010FF">
          <w:t xml:space="preserve"> se </w:t>
        </w:r>
      </w:ins>
      <w:ins w:id="8" w:author="PC GAMING" w:date="2019-11-09T13:04:00Z">
        <w:r w:rsidR="00FC22AE">
          <w:t>utilizarán</w:t>
        </w:r>
      </w:ins>
      <w:ins w:id="9" w:author="PC GAMING" w:date="2019-11-09T13:03:00Z">
        <w:r w:rsidR="00A010FF">
          <w:t xml:space="preserve"> las métricas</w:t>
        </w:r>
      </w:ins>
      <w:r>
        <w:t>:</w:t>
      </w:r>
    </w:p>
    <w:p w14:paraId="29ABC2CA" w14:textId="77777777" w:rsidR="00A010FF" w:rsidRDefault="00A010FF">
      <w:pPr>
        <w:rPr>
          <w:ins w:id="10" w:author="PC GAMING" w:date="2019-11-09T13:03:00Z"/>
        </w:rPr>
        <w:pPrChange w:id="11" w:author="PC GAMING" w:date="2019-11-09T13:03:00Z">
          <w:pPr>
            <w:pStyle w:val="Prrafodelista"/>
            <w:numPr>
              <w:numId w:val="13"/>
            </w:numPr>
            <w:ind w:left="360" w:hanging="360"/>
          </w:pPr>
        </w:pPrChange>
      </w:pPr>
    </w:p>
    <w:p w14:paraId="1915E42B" w14:textId="2AEA33A3" w:rsidR="007D25B5" w:rsidDel="00FC22AE" w:rsidRDefault="007D25B5" w:rsidP="00FC22AE">
      <w:pPr>
        <w:pStyle w:val="Prrafodelista"/>
        <w:numPr>
          <w:ilvl w:val="0"/>
          <w:numId w:val="17"/>
        </w:numPr>
        <w:rPr>
          <w:del w:id="12" w:author="PC GAMING" w:date="2019-11-09T13:04:00Z"/>
        </w:rPr>
      </w:pPr>
      <w:r>
        <w:t>Completitud de descripción</w:t>
      </w:r>
      <w:del w:id="13" w:author="PC GAMING" w:date="2019-11-09T13:02:00Z">
        <w:r w:rsidDel="00A010FF">
          <w:delText xml:space="preserve"> (mide facilidad de aprendizaje)</w:delText>
        </w:r>
      </w:del>
    </w:p>
    <w:p w14:paraId="75CBBBF5" w14:textId="77777777" w:rsidR="00FC22AE" w:rsidRDefault="00FC22AE">
      <w:pPr>
        <w:pStyle w:val="Prrafodelista"/>
        <w:numPr>
          <w:ilvl w:val="0"/>
          <w:numId w:val="17"/>
        </w:numPr>
        <w:rPr>
          <w:ins w:id="14" w:author="PC GAMING" w:date="2019-11-09T13:04:00Z"/>
        </w:rPr>
        <w:pPrChange w:id="15" w:author="PC GAMING" w:date="2019-11-09T13:04:00Z">
          <w:pPr>
            <w:pStyle w:val="Prrafodelista"/>
            <w:numPr>
              <w:numId w:val="16"/>
            </w:numPr>
            <w:ind w:hanging="360"/>
          </w:pPr>
        </w:pPrChange>
      </w:pPr>
    </w:p>
    <w:p w14:paraId="79375B5D" w14:textId="562C737F" w:rsidR="007D25B5" w:rsidDel="00A010FF" w:rsidRDefault="007D25B5">
      <w:pPr>
        <w:pStyle w:val="Prrafodelista"/>
        <w:numPr>
          <w:ilvl w:val="0"/>
          <w:numId w:val="17"/>
        </w:numPr>
        <w:rPr>
          <w:del w:id="16" w:author="PC GAMING" w:date="2019-11-09T13:03:00Z"/>
        </w:rPr>
        <w:pPrChange w:id="17" w:author="PC GAMING" w:date="2019-11-09T13:04:00Z">
          <w:pPr>
            <w:pStyle w:val="Prrafodelista"/>
            <w:numPr>
              <w:numId w:val="13"/>
            </w:numPr>
            <w:ind w:left="360" w:hanging="360"/>
          </w:pPr>
        </w:pPrChange>
      </w:pPr>
      <w:r>
        <w:t xml:space="preserve">Facilidad de aprendizaje funcional </w:t>
      </w:r>
      <w:del w:id="18" w:author="PC GAMING" w:date="2019-11-09T13:03:00Z">
        <w:r w:rsidDel="00A010FF">
          <w:delText>(facilidad de aprendizaje, operatividad, atractividad, cumplimiento de la usabilidad)</w:delText>
        </w:r>
      </w:del>
    </w:p>
    <w:p w14:paraId="0257B7F7" w14:textId="77777777" w:rsidR="00A010FF" w:rsidRDefault="00A010FF">
      <w:pPr>
        <w:pStyle w:val="Prrafodelista"/>
        <w:numPr>
          <w:ilvl w:val="0"/>
          <w:numId w:val="17"/>
        </w:numPr>
        <w:rPr>
          <w:ins w:id="19" w:author="PC GAMING" w:date="2019-11-09T13:03:00Z"/>
        </w:rPr>
        <w:pPrChange w:id="20" w:author="PC GAMING" w:date="2019-11-09T13:04:00Z">
          <w:pPr>
            <w:pStyle w:val="Prrafodelista"/>
            <w:numPr>
              <w:numId w:val="16"/>
            </w:numPr>
            <w:ind w:hanging="360"/>
          </w:pPr>
        </w:pPrChange>
      </w:pPr>
    </w:p>
    <w:p w14:paraId="78D493DF" w14:textId="77777777" w:rsidR="00FC22AE" w:rsidRDefault="00FC22AE" w:rsidP="00FC22AE">
      <w:pPr>
        <w:rPr>
          <w:ins w:id="21" w:author="PC GAMING" w:date="2019-11-09T13:04:00Z"/>
        </w:rPr>
      </w:pPr>
    </w:p>
    <w:p w14:paraId="795DEF3D" w14:textId="608660C5" w:rsidR="00FC22AE" w:rsidRDefault="00FC22AE" w:rsidP="00FC22AE">
      <w:pPr>
        <w:rPr>
          <w:ins w:id="22" w:author="PC GAMING" w:date="2019-11-09T13:05:00Z"/>
        </w:rPr>
      </w:pPr>
      <w:ins w:id="23" w:author="PC GAMING" w:date="2019-11-09T13:05:00Z">
        <w:r>
          <w:t>Para evaluar la característica de Eficiencia se utilizarán las métricas:</w:t>
        </w:r>
      </w:ins>
    </w:p>
    <w:p w14:paraId="5BB8E98E" w14:textId="67381B22" w:rsidR="007D25B5" w:rsidDel="00FC22AE" w:rsidRDefault="007D25B5">
      <w:pPr>
        <w:numPr>
          <w:ilvl w:val="0"/>
          <w:numId w:val="18"/>
        </w:numPr>
        <w:rPr>
          <w:del w:id="24" w:author="PC GAMING" w:date="2019-11-09T13:05:00Z"/>
        </w:rPr>
        <w:pPrChange w:id="25" w:author="PC GAMING" w:date="2019-11-09T13:05:00Z">
          <w:pPr>
            <w:pStyle w:val="Prrafodelista"/>
            <w:numPr>
              <w:numId w:val="13"/>
            </w:numPr>
            <w:ind w:left="360" w:hanging="360"/>
          </w:pPr>
        </w:pPrChange>
      </w:pPr>
      <w:del w:id="26" w:author="PC GAMING" w:date="2019-11-09T13:05:00Z">
        <w:r w:rsidDel="00FC22AE">
          <w:delText>Evaluar eficiencia:</w:delText>
        </w:r>
      </w:del>
    </w:p>
    <w:p w14:paraId="5FE4E6A4" w14:textId="741F8F85" w:rsidR="007D25B5" w:rsidRDefault="007D25B5">
      <w:pPr>
        <w:pStyle w:val="Prrafodelista"/>
        <w:numPr>
          <w:ilvl w:val="0"/>
          <w:numId w:val="18"/>
        </w:numPr>
        <w:pPrChange w:id="27" w:author="PC GAMING" w:date="2019-11-09T13:05:00Z">
          <w:pPr>
            <w:pStyle w:val="Prrafodelista"/>
            <w:numPr>
              <w:numId w:val="15"/>
            </w:numPr>
            <w:ind w:hanging="360"/>
          </w:pPr>
        </w:pPrChange>
      </w:pPr>
      <w:r>
        <w:t xml:space="preserve">Tiempo de respuesta </w:t>
      </w:r>
      <w:del w:id="28" w:author="PC GAMING" w:date="2019-11-09T13:03:00Z">
        <w:r w:rsidDel="00A010FF">
          <w:delText>(mide el comportamiento en el tiempo, cumplimiento de la eficiencia)</w:delText>
        </w:r>
      </w:del>
    </w:p>
    <w:p w14:paraId="6B711DA8" w14:textId="79D1D30E" w:rsidR="007D25B5" w:rsidRDefault="007D25B5">
      <w:pPr>
        <w:pStyle w:val="Prrafodelista"/>
        <w:numPr>
          <w:ilvl w:val="0"/>
          <w:numId w:val="18"/>
        </w:numPr>
        <w:pPrChange w:id="29" w:author="PC GAMING" w:date="2019-11-09T13:05:00Z">
          <w:pPr>
            <w:pStyle w:val="Prrafodelista"/>
            <w:numPr>
              <w:numId w:val="15"/>
            </w:numPr>
            <w:ind w:hanging="360"/>
          </w:pPr>
        </w:pPrChange>
      </w:pPr>
      <w:r>
        <w:t xml:space="preserve">Rendimiento </w:t>
      </w:r>
      <w:del w:id="30" w:author="PC GAMING" w:date="2019-11-09T13:03:00Z">
        <w:r w:rsidDel="00A010FF">
          <w:delText>(mide el comportamiento en el tiempo, cumplimiento de la eficiencia)</w:delText>
        </w:r>
      </w:del>
    </w:p>
    <w:p w14:paraId="2F69412A" w14:textId="521FFCAB" w:rsidR="00711F45" w:rsidRDefault="00711F45" w:rsidP="00711F45"/>
    <w:p w14:paraId="302D17F2" w14:textId="7718B51B" w:rsidR="00F002E2" w:rsidRPr="00B177A4" w:rsidRDefault="00AB2F60" w:rsidP="00711F45">
      <w:pPr>
        <w:rPr>
          <w:b/>
          <w:bCs/>
          <w:sz w:val="24"/>
          <w:szCs w:val="24"/>
        </w:rPr>
      </w:pPr>
      <w:ins w:id="31" w:author="PC GAMING" w:date="2019-11-09T13:05:00Z">
        <w:r>
          <w:rPr>
            <w:b/>
            <w:bCs/>
            <w:sz w:val="24"/>
            <w:szCs w:val="24"/>
          </w:rPr>
          <w:t>Tablas de m</w:t>
        </w:r>
      </w:ins>
      <w:ins w:id="32" w:author="PC GAMING" w:date="2019-11-09T13:06:00Z">
        <w:r>
          <w:rPr>
            <w:b/>
            <w:bCs/>
            <w:sz w:val="24"/>
            <w:szCs w:val="24"/>
          </w:rPr>
          <w:t xml:space="preserve">étricas de </w:t>
        </w:r>
      </w:ins>
      <w:r w:rsidR="00F002E2" w:rsidRPr="00B177A4">
        <w:rPr>
          <w:b/>
          <w:bCs/>
          <w:sz w:val="24"/>
          <w:szCs w:val="24"/>
        </w:rPr>
        <w:t>Usabilidad</w:t>
      </w:r>
    </w:p>
    <w:tbl>
      <w:tblPr>
        <w:tblStyle w:val="Tablaconcuadrcula"/>
        <w:tblW w:w="0" w:type="auto"/>
        <w:tblLook w:val="04A0" w:firstRow="1" w:lastRow="0" w:firstColumn="1" w:lastColumn="0" w:noHBand="0" w:noVBand="1"/>
      </w:tblPr>
      <w:tblGrid>
        <w:gridCol w:w="2376"/>
        <w:gridCol w:w="6268"/>
      </w:tblGrid>
      <w:tr w:rsidR="00B0756F" w14:paraId="0A4FD289" w14:textId="77777777" w:rsidTr="00B177A4">
        <w:tc>
          <w:tcPr>
            <w:tcW w:w="2376" w:type="dxa"/>
            <w:shd w:val="clear" w:color="auto" w:fill="FFF2CC" w:themeFill="accent4" w:themeFillTint="33"/>
          </w:tcPr>
          <w:p w14:paraId="2AD180AF" w14:textId="4C382F49" w:rsidR="00B0756F" w:rsidRDefault="00937E89" w:rsidP="00711F45">
            <w:r>
              <w:t>Nombre:</w:t>
            </w:r>
          </w:p>
        </w:tc>
        <w:tc>
          <w:tcPr>
            <w:tcW w:w="6268" w:type="dxa"/>
          </w:tcPr>
          <w:p w14:paraId="42427358" w14:textId="6A8A5F21" w:rsidR="00B0756F" w:rsidRDefault="00937E89" w:rsidP="00711F45">
            <w:r>
              <w:t>Completitud de descripción</w:t>
            </w:r>
          </w:p>
        </w:tc>
      </w:tr>
      <w:tr w:rsidR="00B0756F" w14:paraId="7F563C4E" w14:textId="77777777" w:rsidTr="00B177A4">
        <w:tc>
          <w:tcPr>
            <w:tcW w:w="2376" w:type="dxa"/>
            <w:shd w:val="clear" w:color="auto" w:fill="FFF2CC" w:themeFill="accent4" w:themeFillTint="33"/>
          </w:tcPr>
          <w:p w14:paraId="334C83E6" w14:textId="324AE3E5" w:rsidR="00B0756F" w:rsidRDefault="00937E89" w:rsidP="00711F45">
            <w:r>
              <w:t>Propósito:</w:t>
            </w:r>
          </w:p>
        </w:tc>
        <w:tc>
          <w:tcPr>
            <w:tcW w:w="6268" w:type="dxa"/>
          </w:tcPr>
          <w:p w14:paraId="196CD5E4" w14:textId="7A39114A" w:rsidR="00B0756F" w:rsidRDefault="00937E89" w:rsidP="00937E89">
            <w:r>
              <w:t>¿Qué proporción de funciones (o tipos de funciones) se entiende después de leer la descripción del producto?</w:t>
            </w:r>
          </w:p>
        </w:tc>
      </w:tr>
      <w:tr w:rsidR="00B0756F" w14:paraId="05B49FC2" w14:textId="77777777" w:rsidTr="00B177A4">
        <w:tc>
          <w:tcPr>
            <w:tcW w:w="2376" w:type="dxa"/>
            <w:shd w:val="clear" w:color="auto" w:fill="FFF2CC" w:themeFill="accent4" w:themeFillTint="33"/>
          </w:tcPr>
          <w:p w14:paraId="2A546A2F" w14:textId="776FED02" w:rsidR="00B0756F" w:rsidRDefault="00810F63" w:rsidP="00810F63">
            <w:r>
              <w:t>Método de</w:t>
            </w:r>
            <w:r w:rsidR="001B7EF4">
              <w:t xml:space="preserve"> </w:t>
            </w:r>
            <w:r>
              <w:t>aplicación:</w:t>
            </w:r>
          </w:p>
        </w:tc>
        <w:tc>
          <w:tcPr>
            <w:tcW w:w="6268" w:type="dxa"/>
          </w:tcPr>
          <w:p w14:paraId="2C041491" w14:textId="0FDB4F71" w:rsidR="00810F63" w:rsidRDefault="00810F63" w:rsidP="00810F63">
            <w:r>
              <w:t>Realice la prueba de usuario y entrevístelo con cuestionarios u observe el comportamiento del usuario.</w:t>
            </w:r>
          </w:p>
          <w:p w14:paraId="037A4BA5" w14:textId="6BBDEEFA" w:rsidR="00B0756F" w:rsidRDefault="00810F63" w:rsidP="00810F63">
            <w:r>
              <w:t>Cuente el número de funciones que se entienden adecuadamente y compárelas con el número total de funciones en el producto.</w:t>
            </w:r>
          </w:p>
        </w:tc>
      </w:tr>
      <w:tr w:rsidR="00B0756F" w14:paraId="0C383F6D" w14:textId="77777777" w:rsidTr="00B177A4">
        <w:tc>
          <w:tcPr>
            <w:tcW w:w="2376" w:type="dxa"/>
            <w:shd w:val="clear" w:color="auto" w:fill="FFF2CC" w:themeFill="accent4" w:themeFillTint="33"/>
          </w:tcPr>
          <w:p w14:paraId="7D618C65" w14:textId="701C7AFF" w:rsidR="00B0756F" w:rsidRDefault="001B7EF4" w:rsidP="00711F45">
            <w:r w:rsidRPr="001B7EF4">
              <w:t>Medición, fórmula:</w:t>
            </w:r>
          </w:p>
        </w:tc>
        <w:tc>
          <w:tcPr>
            <w:tcW w:w="6268" w:type="dxa"/>
          </w:tcPr>
          <w:p w14:paraId="7CFB1D66" w14:textId="3D110B24" w:rsidR="001B7EF4" w:rsidRDefault="001B7EF4" w:rsidP="001B7EF4">
            <w:r>
              <w:t>X = A / B</w:t>
            </w:r>
          </w:p>
          <w:p w14:paraId="513BAEE9" w14:textId="60DBC52E" w:rsidR="001B7EF4" w:rsidRDefault="001B7EF4" w:rsidP="001B7EF4">
            <w:r>
              <w:t>A = Número de funciones (o tipos de funciones) entendidas</w:t>
            </w:r>
          </w:p>
          <w:p w14:paraId="2254045E" w14:textId="79B20259" w:rsidR="00B0756F" w:rsidRDefault="001B7EF4" w:rsidP="001B7EF4">
            <w:r>
              <w:t>B = Número total de funciones (o tipos de funciones)</w:t>
            </w:r>
          </w:p>
        </w:tc>
      </w:tr>
      <w:tr w:rsidR="00B0756F" w14:paraId="1D72F498" w14:textId="77777777" w:rsidTr="00B177A4">
        <w:tc>
          <w:tcPr>
            <w:tcW w:w="2376" w:type="dxa"/>
            <w:shd w:val="clear" w:color="auto" w:fill="FFF2CC" w:themeFill="accent4" w:themeFillTint="33"/>
          </w:tcPr>
          <w:p w14:paraId="64E5F1B1" w14:textId="1E48E5F2" w:rsidR="00B0756F" w:rsidRDefault="001B7EF4" w:rsidP="00711F45">
            <w:r w:rsidRPr="001B7EF4">
              <w:t>Interpretación:</w:t>
            </w:r>
          </w:p>
        </w:tc>
        <w:tc>
          <w:tcPr>
            <w:tcW w:w="6268" w:type="dxa"/>
          </w:tcPr>
          <w:p w14:paraId="0EB7D407" w14:textId="68A77B1C" w:rsidR="001B7EF4" w:rsidRDefault="001B7EF4" w:rsidP="001B7EF4">
            <w:pPr>
              <w:tabs>
                <w:tab w:val="left" w:pos="1200"/>
              </w:tabs>
            </w:pPr>
            <w:r>
              <w:t>0 &lt;= X &lt;= 1</w:t>
            </w:r>
          </w:p>
          <w:p w14:paraId="6475FCDF" w14:textId="3D4DDACC" w:rsidR="00B0756F" w:rsidRDefault="001B7EF4" w:rsidP="00B177A4">
            <w:pPr>
              <w:tabs>
                <w:tab w:val="left" w:pos="1200"/>
              </w:tabs>
            </w:pPr>
            <w:r>
              <w:t>Cuanto más cerca de 1.0 es mejor.</w:t>
            </w:r>
          </w:p>
        </w:tc>
      </w:tr>
      <w:tr w:rsidR="00B0756F" w14:paraId="1D751094" w14:textId="77777777" w:rsidTr="00B177A4">
        <w:tc>
          <w:tcPr>
            <w:tcW w:w="2376" w:type="dxa"/>
            <w:shd w:val="clear" w:color="auto" w:fill="FFF2CC" w:themeFill="accent4" w:themeFillTint="33"/>
          </w:tcPr>
          <w:p w14:paraId="5E1E2F2D" w14:textId="0C35F0A9" w:rsidR="00B0756F" w:rsidRDefault="001B1D74" w:rsidP="00711F45">
            <w:r w:rsidRPr="001B1D74">
              <w:t>Tipo de escala:</w:t>
            </w:r>
          </w:p>
        </w:tc>
        <w:tc>
          <w:tcPr>
            <w:tcW w:w="6268" w:type="dxa"/>
          </w:tcPr>
          <w:p w14:paraId="4704C7E2" w14:textId="75078294" w:rsidR="00B0756F" w:rsidRDefault="001B1D74" w:rsidP="00711F45">
            <w:r w:rsidRPr="001B1D74">
              <w:t>Absoluto</w:t>
            </w:r>
          </w:p>
        </w:tc>
      </w:tr>
      <w:tr w:rsidR="00B0756F" w14:paraId="64A69735" w14:textId="77777777" w:rsidTr="00B177A4">
        <w:tc>
          <w:tcPr>
            <w:tcW w:w="2376" w:type="dxa"/>
            <w:shd w:val="clear" w:color="auto" w:fill="FFF2CC" w:themeFill="accent4" w:themeFillTint="33"/>
          </w:tcPr>
          <w:p w14:paraId="2F09D1B0" w14:textId="37896320" w:rsidR="00B0756F" w:rsidRDefault="001B1D74" w:rsidP="00711F45">
            <w:r w:rsidRPr="001B1D74">
              <w:t>Tipo de medida:</w:t>
            </w:r>
          </w:p>
        </w:tc>
        <w:tc>
          <w:tcPr>
            <w:tcW w:w="6268" w:type="dxa"/>
          </w:tcPr>
          <w:p w14:paraId="4C4684EC" w14:textId="77777777" w:rsidR="001B1D74" w:rsidRDefault="001B1D74" w:rsidP="001B1D74">
            <w:r>
              <w:t>A = Cantidad</w:t>
            </w:r>
          </w:p>
          <w:p w14:paraId="48662D39" w14:textId="77777777" w:rsidR="001B1D74" w:rsidRDefault="001B1D74" w:rsidP="001B1D74">
            <w:r>
              <w:t>B = Cantidad</w:t>
            </w:r>
          </w:p>
          <w:p w14:paraId="26BE1133" w14:textId="6CF888FA" w:rsidR="00B0756F" w:rsidRDefault="001B1D74" w:rsidP="001B1D74">
            <w:r>
              <w:t>X = Cantidad / Cuenta</w:t>
            </w:r>
          </w:p>
        </w:tc>
      </w:tr>
      <w:tr w:rsidR="00B0756F" w14:paraId="3299BDE5" w14:textId="77777777" w:rsidTr="00B177A4">
        <w:tc>
          <w:tcPr>
            <w:tcW w:w="2376" w:type="dxa"/>
            <w:shd w:val="clear" w:color="auto" w:fill="FFF2CC" w:themeFill="accent4" w:themeFillTint="33"/>
          </w:tcPr>
          <w:p w14:paraId="6603C99B" w14:textId="10CF794F" w:rsidR="00B0756F" w:rsidRDefault="002C1E56" w:rsidP="002C1E56">
            <w:r>
              <w:t>Fuente de medición:</w:t>
            </w:r>
          </w:p>
        </w:tc>
        <w:tc>
          <w:tcPr>
            <w:tcW w:w="6268" w:type="dxa"/>
          </w:tcPr>
          <w:p w14:paraId="3A5A3B17" w14:textId="2EBF707B" w:rsidR="00B0756F" w:rsidRDefault="002C1E56" w:rsidP="00711F45">
            <w:r w:rsidRPr="002C1E56">
              <w:t>Video tutorial (opcional)</w:t>
            </w:r>
          </w:p>
        </w:tc>
      </w:tr>
      <w:tr w:rsidR="00B0756F" w14:paraId="378462ED" w14:textId="77777777" w:rsidTr="00B177A4">
        <w:tc>
          <w:tcPr>
            <w:tcW w:w="2376" w:type="dxa"/>
            <w:shd w:val="clear" w:color="auto" w:fill="FFF2CC" w:themeFill="accent4" w:themeFillTint="33"/>
          </w:tcPr>
          <w:p w14:paraId="065E3AE1" w14:textId="4178F773" w:rsidR="00B0756F" w:rsidRDefault="002C1E56" w:rsidP="002C1E56">
            <w:r>
              <w:t>ISO/IEC 12207 SLCP:</w:t>
            </w:r>
          </w:p>
        </w:tc>
        <w:tc>
          <w:tcPr>
            <w:tcW w:w="6268" w:type="dxa"/>
          </w:tcPr>
          <w:p w14:paraId="14EA6D1C" w14:textId="77777777" w:rsidR="002C1E56" w:rsidRDefault="002C1E56" w:rsidP="002C1E56">
            <w:r>
              <w:t>5.3 Pruebas de calificación.</w:t>
            </w:r>
          </w:p>
          <w:p w14:paraId="680589CD" w14:textId="00688D7D" w:rsidR="00B0756F" w:rsidRDefault="002C1E56" w:rsidP="002C1E56">
            <w:r>
              <w:t>5.4 Funcionamiento</w:t>
            </w:r>
          </w:p>
        </w:tc>
      </w:tr>
      <w:tr w:rsidR="002C1E56" w14:paraId="69D6472A" w14:textId="77777777" w:rsidTr="00B177A4">
        <w:tc>
          <w:tcPr>
            <w:tcW w:w="2376" w:type="dxa"/>
            <w:shd w:val="clear" w:color="auto" w:fill="FFF2CC" w:themeFill="accent4" w:themeFillTint="33"/>
          </w:tcPr>
          <w:p w14:paraId="33017B61" w14:textId="20E064D5" w:rsidR="002C1E56" w:rsidRDefault="002C1E56" w:rsidP="002C1E56">
            <w:r w:rsidRPr="002C1E56">
              <w:t>Audiencia:</w:t>
            </w:r>
          </w:p>
        </w:tc>
        <w:tc>
          <w:tcPr>
            <w:tcW w:w="6268" w:type="dxa"/>
          </w:tcPr>
          <w:p w14:paraId="5AE6F873" w14:textId="51FE89BC" w:rsidR="002C1E56" w:rsidRDefault="002C1E56" w:rsidP="002C1E56">
            <w:r>
              <w:t>Usuario Mantenedor</w:t>
            </w:r>
          </w:p>
        </w:tc>
      </w:tr>
    </w:tbl>
    <w:p w14:paraId="23EBA3EC" w14:textId="77777777" w:rsidR="00B0756F" w:rsidRDefault="00B0756F" w:rsidP="00711F45"/>
    <w:p w14:paraId="314A42A0" w14:textId="08EAB6E4" w:rsidR="00711F45" w:rsidRDefault="00711F45" w:rsidP="00711F45"/>
    <w:p w14:paraId="2F76F63C" w14:textId="18EF1C6D" w:rsidR="00711F45" w:rsidRDefault="00711F45" w:rsidP="00711F45"/>
    <w:tbl>
      <w:tblPr>
        <w:tblStyle w:val="Tablaconcuadrcula"/>
        <w:tblW w:w="0" w:type="auto"/>
        <w:tblLook w:val="04A0" w:firstRow="1" w:lastRow="0" w:firstColumn="1" w:lastColumn="0" w:noHBand="0" w:noVBand="1"/>
      </w:tblPr>
      <w:tblGrid>
        <w:gridCol w:w="2376"/>
        <w:gridCol w:w="6268"/>
      </w:tblGrid>
      <w:tr w:rsidR="0000235A" w14:paraId="0A353E2C" w14:textId="77777777" w:rsidTr="00B177A4">
        <w:tc>
          <w:tcPr>
            <w:tcW w:w="2376" w:type="dxa"/>
            <w:shd w:val="clear" w:color="auto" w:fill="FFF2CC" w:themeFill="accent4" w:themeFillTint="33"/>
          </w:tcPr>
          <w:p w14:paraId="42891504" w14:textId="77777777" w:rsidR="0000235A" w:rsidRDefault="0000235A" w:rsidP="005354B3">
            <w:r>
              <w:t>Nombre:</w:t>
            </w:r>
          </w:p>
        </w:tc>
        <w:tc>
          <w:tcPr>
            <w:tcW w:w="6268" w:type="dxa"/>
          </w:tcPr>
          <w:p w14:paraId="1FF80DC7" w14:textId="68DA63B8" w:rsidR="0000235A" w:rsidRDefault="0000235A" w:rsidP="005354B3">
            <w:r w:rsidRPr="0000235A">
              <w:t>Facilidad de aprendizaje funcional</w:t>
            </w:r>
          </w:p>
        </w:tc>
      </w:tr>
      <w:tr w:rsidR="0000235A" w14:paraId="003DDBD4" w14:textId="77777777" w:rsidTr="00B177A4">
        <w:tc>
          <w:tcPr>
            <w:tcW w:w="2376" w:type="dxa"/>
            <w:shd w:val="clear" w:color="auto" w:fill="FFF2CC" w:themeFill="accent4" w:themeFillTint="33"/>
          </w:tcPr>
          <w:p w14:paraId="379EDE46" w14:textId="77777777" w:rsidR="0000235A" w:rsidRDefault="0000235A" w:rsidP="005354B3">
            <w:r>
              <w:t>Propósito:</w:t>
            </w:r>
          </w:p>
        </w:tc>
        <w:tc>
          <w:tcPr>
            <w:tcW w:w="6268" w:type="dxa"/>
          </w:tcPr>
          <w:p w14:paraId="64C1F76C" w14:textId="03780D92" w:rsidR="0000235A" w:rsidRDefault="00904373" w:rsidP="005354B3">
            <w:r w:rsidRPr="00904373">
              <w:t>¿Cuánto tarda el usuario en aprender a usar una función?</w:t>
            </w:r>
          </w:p>
        </w:tc>
      </w:tr>
      <w:tr w:rsidR="0000235A" w14:paraId="37D79E5A" w14:textId="77777777" w:rsidTr="00B177A4">
        <w:tc>
          <w:tcPr>
            <w:tcW w:w="2376" w:type="dxa"/>
            <w:shd w:val="clear" w:color="auto" w:fill="FFF2CC" w:themeFill="accent4" w:themeFillTint="33"/>
          </w:tcPr>
          <w:p w14:paraId="60271594" w14:textId="77777777" w:rsidR="0000235A" w:rsidRDefault="0000235A" w:rsidP="005354B3">
            <w:r>
              <w:t>Método de aplicación:</w:t>
            </w:r>
          </w:p>
        </w:tc>
        <w:tc>
          <w:tcPr>
            <w:tcW w:w="6268" w:type="dxa"/>
          </w:tcPr>
          <w:p w14:paraId="2DB946A3" w14:textId="081326DC" w:rsidR="0000235A" w:rsidRDefault="00FC7984">
            <w:r>
              <w:t>Realizar pruebas de usuario y observar el comportamiento del</w:t>
            </w:r>
            <w:r w:rsidR="00D90AFA">
              <w:t xml:space="preserve"> </w:t>
            </w:r>
            <w:r>
              <w:t>usuario.</w:t>
            </w:r>
          </w:p>
        </w:tc>
      </w:tr>
      <w:tr w:rsidR="0000235A" w14:paraId="657FAA50" w14:textId="77777777" w:rsidTr="00B177A4">
        <w:tc>
          <w:tcPr>
            <w:tcW w:w="2376" w:type="dxa"/>
            <w:shd w:val="clear" w:color="auto" w:fill="FFF2CC" w:themeFill="accent4" w:themeFillTint="33"/>
          </w:tcPr>
          <w:p w14:paraId="65E2B2F1" w14:textId="77777777" w:rsidR="0000235A" w:rsidRDefault="0000235A" w:rsidP="005354B3">
            <w:r w:rsidRPr="001B7EF4">
              <w:t>Medición, fórmula:</w:t>
            </w:r>
          </w:p>
        </w:tc>
        <w:tc>
          <w:tcPr>
            <w:tcW w:w="6268" w:type="dxa"/>
          </w:tcPr>
          <w:p w14:paraId="21A8D853" w14:textId="7070D66C" w:rsidR="0000235A" w:rsidRDefault="00213FF5" w:rsidP="00213FF5">
            <w:r>
              <w:t>T = Tiempo promedio tomado para aprender a usar una función correctamente</w:t>
            </w:r>
          </w:p>
        </w:tc>
      </w:tr>
      <w:tr w:rsidR="0000235A" w14:paraId="44E7E868" w14:textId="77777777" w:rsidTr="00B177A4">
        <w:tc>
          <w:tcPr>
            <w:tcW w:w="2376" w:type="dxa"/>
            <w:shd w:val="clear" w:color="auto" w:fill="FFF2CC" w:themeFill="accent4" w:themeFillTint="33"/>
          </w:tcPr>
          <w:p w14:paraId="6DB5A7CF" w14:textId="77777777" w:rsidR="0000235A" w:rsidRDefault="0000235A" w:rsidP="005354B3">
            <w:r w:rsidRPr="001B7EF4">
              <w:t>Interpretación:</w:t>
            </w:r>
          </w:p>
        </w:tc>
        <w:tc>
          <w:tcPr>
            <w:tcW w:w="6268" w:type="dxa"/>
          </w:tcPr>
          <w:p w14:paraId="1697314E" w14:textId="29B6FA5D" w:rsidR="00623A01" w:rsidRDefault="00623A01">
            <w:pPr>
              <w:tabs>
                <w:tab w:val="left" w:pos="1200"/>
              </w:tabs>
            </w:pPr>
            <w:r>
              <w:t>0 &lt; T</w:t>
            </w:r>
          </w:p>
          <w:p w14:paraId="5B61758F" w14:textId="414B2A98" w:rsidR="0000235A" w:rsidRDefault="00623A01" w:rsidP="00623A01">
            <w:pPr>
              <w:tabs>
                <w:tab w:val="left" w:pos="1200"/>
              </w:tabs>
            </w:pPr>
            <w:r>
              <w:t>Cuanto más corto es mejor.</w:t>
            </w:r>
          </w:p>
        </w:tc>
      </w:tr>
      <w:tr w:rsidR="0000235A" w14:paraId="29DC2D1D" w14:textId="77777777" w:rsidTr="00B177A4">
        <w:tc>
          <w:tcPr>
            <w:tcW w:w="2376" w:type="dxa"/>
            <w:shd w:val="clear" w:color="auto" w:fill="FFF2CC" w:themeFill="accent4" w:themeFillTint="33"/>
          </w:tcPr>
          <w:p w14:paraId="0FCBC87B" w14:textId="77777777" w:rsidR="0000235A" w:rsidRDefault="0000235A" w:rsidP="005354B3">
            <w:r w:rsidRPr="001B1D74">
              <w:t>Tipo de escala:</w:t>
            </w:r>
          </w:p>
        </w:tc>
        <w:tc>
          <w:tcPr>
            <w:tcW w:w="6268" w:type="dxa"/>
          </w:tcPr>
          <w:p w14:paraId="17D6E357" w14:textId="0FC8CC9C" w:rsidR="0000235A" w:rsidRDefault="008E2961" w:rsidP="005354B3">
            <w:r w:rsidRPr="008E2961">
              <w:t>Proporción</w:t>
            </w:r>
          </w:p>
        </w:tc>
      </w:tr>
      <w:tr w:rsidR="0000235A" w14:paraId="429A2A05" w14:textId="77777777" w:rsidTr="00B177A4">
        <w:tc>
          <w:tcPr>
            <w:tcW w:w="2376" w:type="dxa"/>
            <w:shd w:val="clear" w:color="auto" w:fill="FFF2CC" w:themeFill="accent4" w:themeFillTint="33"/>
          </w:tcPr>
          <w:p w14:paraId="7EBB8753" w14:textId="77777777" w:rsidR="0000235A" w:rsidRDefault="0000235A" w:rsidP="005354B3">
            <w:r w:rsidRPr="001B1D74">
              <w:t>Tipo de medida:</w:t>
            </w:r>
          </w:p>
        </w:tc>
        <w:tc>
          <w:tcPr>
            <w:tcW w:w="6268" w:type="dxa"/>
          </w:tcPr>
          <w:p w14:paraId="02C1099B" w14:textId="79E6216A" w:rsidR="0000235A" w:rsidRDefault="008E2961" w:rsidP="005354B3">
            <w:r w:rsidRPr="008E2961">
              <w:t>T = Tiempo</w:t>
            </w:r>
          </w:p>
        </w:tc>
      </w:tr>
      <w:tr w:rsidR="0000235A" w14:paraId="641A1219" w14:textId="77777777" w:rsidTr="00B177A4">
        <w:tc>
          <w:tcPr>
            <w:tcW w:w="2376" w:type="dxa"/>
            <w:shd w:val="clear" w:color="auto" w:fill="FFF2CC" w:themeFill="accent4" w:themeFillTint="33"/>
          </w:tcPr>
          <w:p w14:paraId="2F4AC9D4" w14:textId="77777777" w:rsidR="0000235A" w:rsidRDefault="0000235A" w:rsidP="005354B3">
            <w:r>
              <w:t>Fuente de medición:</w:t>
            </w:r>
          </w:p>
        </w:tc>
        <w:tc>
          <w:tcPr>
            <w:tcW w:w="6268" w:type="dxa"/>
          </w:tcPr>
          <w:p w14:paraId="0E34B7AD" w14:textId="77777777" w:rsidR="008E2961" w:rsidRDefault="008E2961" w:rsidP="008E2961">
            <w:r>
              <w:t>Operación (informe de prueba)</w:t>
            </w:r>
          </w:p>
          <w:p w14:paraId="632D837C" w14:textId="17772BF6" w:rsidR="0000235A" w:rsidRDefault="008E2961" w:rsidP="008E2961">
            <w:r>
              <w:t>Registro de seguimiento del usuario</w:t>
            </w:r>
          </w:p>
        </w:tc>
      </w:tr>
      <w:tr w:rsidR="0000235A" w14:paraId="003A932C" w14:textId="77777777" w:rsidTr="00B177A4">
        <w:tc>
          <w:tcPr>
            <w:tcW w:w="2376" w:type="dxa"/>
            <w:shd w:val="clear" w:color="auto" w:fill="FFF2CC" w:themeFill="accent4" w:themeFillTint="33"/>
          </w:tcPr>
          <w:p w14:paraId="5735320E" w14:textId="77777777" w:rsidR="0000235A" w:rsidRDefault="0000235A" w:rsidP="005354B3">
            <w:r>
              <w:t>ISO/IEC 12207 SLCP:</w:t>
            </w:r>
          </w:p>
        </w:tc>
        <w:tc>
          <w:tcPr>
            <w:tcW w:w="6268" w:type="dxa"/>
          </w:tcPr>
          <w:p w14:paraId="143BFD39" w14:textId="77777777" w:rsidR="008E2961" w:rsidRDefault="008E2961" w:rsidP="008E2961">
            <w:r>
              <w:t>6.5 Validación</w:t>
            </w:r>
          </w:p>
          <w:p w14:paraId="5C6E229C" w14:textId="77777777" w:rsidR="008E2961" w:rsidRDefault="008E2961" w:rsidP="008E2961">
            <w:r>
              <w:t>5.3 Pruebas de calificación.</w:t>
            </w:r>
          </w:p>
          <w:p w14:paraId="36F8C216" w14:textId="0832AFA3" w:rsidR="0000235A" w:rsidRDefault="008E2961" w:rsidP="008E2961">
            <w:r>
              <w:t>5.4 Funcionamiento</w:t>
            </w:r>
          </w:p>
        </w:tc>
      </w:tr>
      <w:tr w:rsidR="0000235A" w14:paraId="2F5EDEE1" w14:textId="77777777" w:rsidTr="00B177A4">
        <w:tc>
          <w:tcPr>
            <w:tcW w:w="2376" w:type="dxa"/>
            <w:shd w:val="clear" w:color="auto" w:fill="FFF2CC" w:themeFill="accent4" w:themeFillTint="33"/>
          </w:tcPr>
          <w:p w14:paraId="622CB5E8" w14:textId="77777777" w:rsidR="0000235A" w:rsidRDefault="0000235A" w:rsidP="005354B3">
            <w:r w:rsidRPr="002C1E56">
              <w:t>Audiencia:</w:t>
            </w:r>
          </w:p>
        </w:tc>
        <w:tc>
          <w:tcPr>
            <w:tcW w:w="6268" w:type="dxa"/>
          </w:tcPr>
          <w:p w14:paraId="684B6497" w14:textId="77777777" w:rsidR="0000235A" w:rsidRDefault="0000235A" w:rsidP="005354B3">
            <w:r>
              <w:t>Usuario Mantenedor</w:t>
            </w:r>
          </w:p>
        </w:tc>
      </w:tr>
    </w:tbl>
    <w:p w14:paraId="28222F9B" w14:textId="77777777" w:rsidR="0000235A" w:rsidRDefault="0000235A" w:rsidP="00711F45"/>
    <w:p w14:paraId="5270BAF9" w14:textId="1BB8F48D" w:rsidR="00711F45" w:rsidRDefault="00711F45" w:rsidP="00711F45"/>
    <w:p w14:paraId="218A7D7F" w14:textId="739336AE" w:rsidR="00292330" w:rsidRPr="00B177A4" w:rsidRDefault="00CA4BBE" w:rsidP="00711F45">
      <w:pPr>
        <w:rPr>
          <w:b/>
          <w:bCs/>
          <w:sz w:val="24"/>
          <w:szCs w:val="24"/>
        </w:rPr>
      </w:pPr>
      <w:ins w:id="33" w:author="PC GAMING" w:date="2019-11-09T13:06:00Z">
        <w:r>
          <w:rPr>
            <w:b/>
            <w:bCs/>
            <w:sz w:val="24"/>
            <w:szCs w:val="24"/>
          </w:rPr>
          <w:t xml:space="preserve">Tablas de métricas de </w:t>
        </w:r>
      </w:ins>
      <w:r w:rsidR="00292330">
        <w:rPr>
          <w:b/>
          <w:bCs/>
          <w:sz w:val="24"/>
          <w:szCs w:val="24"/>
        </w:rPr>
        <w:t>Eficiencia</w:t>
      </w:r>
    </w:p>
    <w:tbl>
      <w:tblPr>
        <w:tblStyle w:val="Tablaconcuadrcula"/>
        <w:tblW w:w="0" w:type="auto"/>
        <w:tblLook w:val="04A0" w:firstRow="1" w:lastRow="0" w:firstColumn="1" w:lastColumn="0" w:noHBand="0" w:noVBand="1"/>
      </w:tblPr>
      <w:tblGrid>
        <w:gridCol w:w="2376"/>
        <w:gridCol w:w="6268"/>
      </w:tblGrid>
      <w:tr w:rsidR="004254B1" w14:paraId="50C09116" w14:textId="77777777" w:rsidTr="004254B1">
        <w:tc>
          <w:tcPr>
            <w:tcW w:w="2376" w:type="dxa"/>
            <w:shd w:val="clear" w:color="auto" w:fill="FBE4D5" w:themeFill="accent2" w:themeFillTint="33"/>
          </w:tcPr>
          <w:p w14:paraId="0979B6F1" w14:textId="77777777" w:rsidR="004254B1" w:rsidRDefault="004254B1" w:rsidP="005354B3">
            <w:r>
              <w:t>Nombre:</w:t>
            </w:r>
          </w:p>
        </w:tc>
        <w:tc>
          <w:tcPr>
            <w:tcW w:w="6268" w:type="dxa"/>
          </w:tcPr>
          <w:p w14:paraId="1D6BEF1B" w14:textId="325AB70E" w:rsidR="004254B1" w:rsidRDefault="004254B1" w:rsidP="005354B3">
            <w:r w:rsidRPr="004254B1">
              <w:t>Tiempo de respuesta</w:t>
            </w:r>
          </w:p>
        </w:tc>
      </w:tr>
      <w:tr w:rsidR="004254B1" w14:paraId="259F1BC9" w14:textId="77777777" w:rsidTr="004254B1">
        <w:tc>
          <w:tcPr>
            <w:tcW w:w="2376" w:type="dxa"/>
            <w:shd w:val="clear" w:color="auto" w:fill="FBE4D5" w:themeFill="accent2" w:themeFillTint="33"/>
          </w:tcPr>
          <w:p w14:paraId="068ACE44" w14:textId="77777777" w:rsidR="004254B1" w:rsidRDefault="004254B1" w:rsidP="005354B3">
            <w:r>
              <w:t>Propósito:</w:t>
            </w:r>
          </w:p>
        </w:tc>
        <w:tc>
          <w:tcPr>
            <w:tcW w:w="6268" w:type="dxa"/>
          </w:tcPr>
          <w:p w14:paraId="0F91B723" w14:textId="4AC004A5" w:rsidR="00C95AC2" w:rsidRDefault="00C95AC2" w:rsidP="00C95AC2">
            <w:r>
              <w:t>¿Cuál es el tiempo necesario para completar una tarea específica?</w:t>
            </w:r>
          </w:p>
          <w:p w14:paraId="642B7DBF" w14:textId="77777777" w:rsidR="00C95AC2" w:rsidRDefault="00C95AC2" w:rsidP="00C95AC2">
            <w:r>
              <w:t>¿Cuánto tiempo lleva antes de que el sistema responda a una</w:t>
            </w:r>
          </w:p>
          <w:p w14:paraId="1617AEF1" w14:textId="738405E4" w:rsidR="004254B1" w:rsidRDefault="00C95AC2" w:rsidP="00C95AC2">
            <w:r>
              <w:t>operación específica?</w:t>
            </w:r>
          </w:p>
        </w:tc>
      </w:tr>
      <w:tr w:rsidR="004254B1" w14:paraId="001D9EE8" w14:textId="77777777" w:rsidTr="004254B1">
        <w:tc>
          <w:tcPr>
            <w:tcW w:w="2376" w:type="dxa"/>
            <w:shd w:val="clear" w:color="auto" w:fill="FBE4D5" w:themeFill="accent2" w:themeFillTint="33"/>
          </w:tcPr>
          <w:p w14:paraId="63F9A564" w14:textId="77777777" w:rsidR="004254B1" w:rsidRDefault="004254B1" w:rsidP="005354B3">
            <w:r>
              <w:t>Método de aplicación:</w:t>
            </w:r>
          </w:p>
        </w:tc>
        <w:tc>
          <w:tcPr>
            <w:tcW w:w="6268" w:type="dxa"/>
          </w:tcPr>
          <w:p w14:paraId="50991720" w14:textId="77777777" w:rsidR="00E71DB1" w:rsidRDefault="00E71DB1" w:rsidP="00E71DB1">
            <w:r>
              <w:t>Iniciar una tarea específica. Mida el tiempo que tarda la muestra en completar su operación.</w:t>
            </w:r>
          </w:p>
          <w:p w14:paraId="7B4AD015" w14:textId="41C57EAA" w:rsidR="004254B1" w:rsidRDefault="00E71DB1" w:rsidP="00E71DB1">
            <w:r>
              <w:t>Mantenga un registro de cada intento.</w:t>
            </w:r>
          </w:p>
        </w:tc>
      </w:tr>
      <w:tr w:rsidR="004254B1" w14:paraId="646DCAFB" w14:textId="77777777" w:rsidTr="004254B1">
        <w:tc>
          <w:tcPr>
            <w:tcW w:w="2376" w:type="dxa"/>
            <w:shd w:val="clear" w:color="auto" w:fill="FBE4D5" w:themeFill="accent2" w:themeFillTint="33"/>
          </w:tcPr>
          <w:p w14:paraId="0B65E5B4" w14:textId="77777777" w:rsidR="004254B1" w:rsidRDefault="004254B1" w:rsidP="005354B3">
            <w:r w:rsidRPr="001B7EF4">
              <w:t>Medición, fórmula:</w:t>
            </w:r>
          </w:p>
        </w:tc>
        <w:tc>
          <w:tcPr>
            <w:tcW w:w="6268" w:type="dxa"/>
          </w:tcPr>
          <w:p w14:paraId="5F29DF71" w14:textId="6488FAB1" w:rsidR="004254B1" w:rsidRDefault="00120512">
            <w:r>
              <w:t>T = (tiempo de obtener el resultado) - (hora de entrada de comando finalizada)</w:t>
            </w:r>
          </w:p>
        </w:tc>
      </w:tr>
      <w:tr w:rsidR="004254B1" w14:paraId="77E5AE69" w14:textId="77777777" w:rsidTr="004254B1">
        <w:tc>
          <w:tcPr>
            <w:tcW w:w="2376" w:type="dxa"/>
            <w:shd w:val="clear" w:color="auto" w:fill="FBE4D5" w:themeFill="accent2" w:themeFillTint="33"/>
          </w:tcPr>
          <w:p w14:paraId="6310E10A" w14:textId="77777777" w:rsidR="004254B1" w:rsidRDefault="004254B1" w:rsidP="005354B3">
            <w:r w:rsidRPr="001B7EF4">
              <w:t>Interpretación:</w:t>
            </w:r>
          </w:p>
        </w:tc>
        <w:tc>
          <w:tcPr>
            <w:tcW w:w="6268" w:type="dxa"/>
          </w:tcPr>
          <w:p w14:paraId="19961F04" w14:textId="77777777" w:rsidR="004254B1" w:rsidRDefault="004254B1" w:rsidP="005354B3">
            <w:pPr>
              <w:tabs>
                <w:tab w:val="left" w:pos="1200"/>
              </w:tabs>
            </w:pPr>
            <w:r>
              <w:t>0 &lt; T</w:t>
            </w:r>
          </w:p>
          <w:p w14:paraId="2F30A2E3" w14:textId="48ABE705" w:rsidR="004254B1" w:rsidRDefault="004254B1" w:rsidP="005354B3">
            <w:pPr>
              <w:tabs>
                <w:tab w:val="left" w:pos="1200"/>
              </w:tabs>
            </w:pPr>
            <w:r>
              <w:t xml:space="preserve">Cuanto </w:t>
            </w:r>
            <w:r w:rsidR="00F85C98">
              <w:t>antes</w:t>
            </w:r>
            <w:r>
              <w:t xml:space="preserve"> mejor.</w:t>
            </w:r>
          </w:p>
        </w:tc>
      </w:tr>
      <w:tr w:rsidR="004254B1" w14:paraId="029D2A1B" w14:textId="77777777" w:rsidTr="004254B1">
        <w:tc>
          <w:tcPr>
            <w:tcW w:w="2376" w:type="dxa"/>
            <w:shd w:val="clear" w:color="auto" w:fill="FBE4D5" w:themeFill="accent2" w:themeFillTint="33"/>
          </w:tcPr>
          <w:p w14:paraId="4160EB14" w14:textId="77777777" w:rsidR="004254B1" w:rsidRDefault="004254B1" w:rsidP="005354B3">
            <w:r w:rsidRPr="001B1D74">
              <w:t>Tipo de escala:</w:t>
            </w:r>
          </w:p>
        </w:tc>
        <w:tc>
          <w:tcPr>
            <w:tcW w:w="6268" w:type="dxa"/>
          </w:tcPr>
          <w:p w14:paraId="3E273EB3" w14:textId="77777777" w:rsidR="004254B1" w:rsidRDefault="004254B1" w:rsidP="005354B3">
            <w:r w:rsidRPr="008E2961">
              <w:t>Proporción</w:t>
            </w:r>
          </w:p>
        </w:tc>
      </w:tr>
      <w:tr w:rsidR="004254B1" w14:paraId="06161938" w14:textId="77777777" w:rsidTr="004254B1">
        <w:tc>
          <w:tcPr>
            <w:tcW w:w="2376" w:type="dxa"/>
            <w:shd w:val="clear" w:color="auto" w:fill="FBE4D5" w:themeFill="accent2" w:themeFillTint="33"/>
          </w:tcPr>
          <w:p w14:paraId="6264EF73" w14:textId="77777777" w:rsidR="004254B1" w:rsidRDefault="004254B1" w:rsidP="005354B3">
            <w:r w:rsidRPr="001B1D74">
              <w:t>Tipo de medida:</w:t>
            </w:r>
          </w:p>
        </w:tc>
        <w:tc>
          <w:tcPr>
            <w:tcW w:w="6268" w:type="dxa"/>
          </w:tcPr>
          <w:p w14:paraId="5542FDF9" w14:textId="77777777" w:rsidR="004254B1" w:rsidRDefault="004254B1" w:rsidP="005354B3">
            <w:r w:rsidRPr="008E2961">
              <w:t>T = Tiempo</w:t>
            </w:r>
          </w:p>
        </w:tc>
      </w:tr>
      <w:tr w:rsidR="004254B1" w14:paraId="354019E5" w14:textId="77777777" w:rsidTr="004254B1">
        <w:tc>
          <w:tcPr>
            <w:tcW w:w="2376" w:type="dxa"/>
            <w:shd w:val="clear" w:color="auto" w:fill="FBE4D5" w:themeFill="accent2" w:themeFillTint="33"/>
          </w:tcPr>
          <w:p w14:paraId="18D23211" w14:textId="77777777" w:rsidR="004254B1" w:rsidRDefault="004254B1" w:rsidP="005354B3">
            <w:r>
              <w:t>Fuente de medición:</w:t>
            </w:r>
          </w:p>
        </w:tc>
        <w:tc>
          <w:tcPr>
            <w:tcW w:w="6268" w:type="dxa"/>
          </w:tcPr>
          <w:p w14:paraId="0D5DA7BB" w14:textId="03452BD8" w:rsidR="00791EF9" w:rsidRDefault="00791EF9" w:rsidP="00791EF9">
            <w:r>
              <w:t>Informe de prueba.</w:t>
            </w:r>
          </w:p>
          <w:p w14:paraId="2FDFBC1B" w14:textId="5CF859C5" w:rsidR="004254B1" w:rsidRDefault="00791EF9" w:rsidP="00791EF9">
            <w:r>
              <w:t>Informe de operación que muestra el tiempo transcurrido</w:t>
            </w:r>
          </w:p>
        </w:tc>
      </w:tr>
      <w:tr w:rsidR="004254B1" w14:paraId="0C72FA59" w14:textId="77777777" w:rsidTr="00B177A4">
        <w:tc>
          <w:tcPr>
            <w:tcW w:w="2376" w:type="dxa"/>
            <w:shd w:val="clear" w:color="auto" w:fill="FBE4D5" w:themeFill="accent2" w:themeFillTint="33"/>
          </w:tcPr>
          <w:p w14:paraId="772E47F8" w14:textId="77777777" w:rsidR="004254B1" w:rsidRDefault="004254B1" w:rsidP="005354B3">
            <w:r>
              <w:t>ISO/IEC 12207 SLCP:</w:t>
            </w:r>
          </w:p>
        </w:tc>
        <w:tc>
          <w:tcPr>
            <w:tcW w:w="6268" w:type="dxa"/>
          </w:tcPr>
          <w:p w14:paraId="39E04734" w14:textId="77777777" w:rsidR="00C627D2" w:rsidRDefault="00C627D2" w:rsidP="00C627D2">
            <w:r>
              <w:t xml:space="preserve">5.3 </w:t>
            </w:r>
            <w:proofErr w:type="spellStart"/>
            <w:proofErr w:type="gramStart"/>
            <w:r>
              <w:t>Sys</w:t>
            </w:r>
            <w:proofErr w:type="spellEnd"/>
            <w:r>
              <w:t>./</w:t>
            </w:r>
            <w:proofErr w:type="spellStart"/>
            <w:proofErr w:type="gramEnd"/>
            <w:r>
              <w:t>Sw</w:t>
            </w:r>
            <w:proofErr w:type="spellEnd"/>
            <w:r>
              <w:t>. Integración</w:t>
            </w:r>
          </w:p>
          <w:p w14:paraId="6C185AF9" w14:textId="77777777" w:rsidR="00C627D2" w:rsidRDefault="00C627D2" w:rsidP="00C627D2">
            <w:r>
              <w:t>5.3 Pruebas de calificación.</w:t>
            </w:r>
          </w:p>
          <w:p w14:paraId="7D66EE6D" w14:textId="77777777" w:rsidR="00C627D2" w:rsidRDefault="00C627D2" w:rsidP="00C627D2">
            <w:r>
              <w:t>5.4 Funcionamiento</w:t>
            </w:r>
          </w:p>
          <w:p w14:paraId="504BF140" w14:textId="70D5C20E" w:rsidR="004254B1" w:rsidRDefault="00C627D2" w:rsidP="00C627D2">
            <w:r>
              <w:t>5.5 Mantenimiento</w:t>
            </w:r>
          </w:p>
        </w:tc>
      </w:tr>
      <w:tr w:rsidR="004254B1" w14:paraId="46FB7FE9" w14:textId="77777777" w:rsidTr="00B177A4">
        <w:tc>
          <w:tcPr>
            <w:tcW w:w="2376" w:type="dxa"/>
            <w:shd w:val="clear" w:color="auto" w:fill="FBE4D5" w:themeFill="accent2" w:themeFillTint="33"/>
          </w:tcPr>
          <w:p w14:paraId="31FAD07F" w14:textId="77777777" w:rsidR="004254B1" w:rsidRDefault="004254B1" w:rsidP="005354B3">
            <w:r w:rsidRPr="002C1E56">
              <w:t>Audiencia:</w:t>
            </w:r>
          </w:p>
        </w:tc>
        <w:tc>
          <w:tcPr>
            <w:tcW w:w="6268" w:type="dxa"/>
          </w:tcPr>
          <w:p w14:paraId="2C80ACEA" w14:textId="77777777" w:rsidR="00C627D2" w:rsidRDefault="00C627D2" w:rsidP="00C627D2">
            <w:r>
              <w:t>Usuario</w:t>
            </w:r>
          </w:p>
          <w:p w14:paraId="5F765AC8" w14:textId="77777777" w:rsidR="00C627D2" w:rsidRDefault="00C627D2" w:rsidP="00C627D2">
            <w:r>
              <w:t>Desarrollador</w:t>
            </w:r>
          </w:p>
          <w:p w14:paraId="5A859953" w14:textId="77777777" w:rsidR="00C627D2" w:rsidRDefault="00C627D2" w:rsidP="00C627D2">
            <w:r>
              <w:t>Mantenedor</w:t>
            </w:r>
          </w:p>
          <w:p w14:paraId="7E1D5965" w14:textId="5257E9DB" w:rsidR="004254B1" w:rsidRDefault="00C627D2" w:rsidP="00C627D2">
            <w:r>
              <w:t>SQA</w:t>
            </w:r>
          </w:p>
        </w:tc>
      </w:tr>
    </w:tbl>
    <w:p w14:paraId="04D0F16C" w14:textId="02DADF70" w:rsidR="00292330" w:rsidRDefault="00292330" w:rsidP="00711F45"/>
    <w:p w14:paraId="21BA7AF8" w14:textId="77777777" w:rsidR="00A56767" w:rsidRDefault="00A56767" w:rsidP="00711F45"/>
    <w:p w14:paraId="1906B574" w14:textId="316BE0BC" w:rsidR="00292330" w:rsidRDefault="00292330" w:rsidP="00711F45"/>
    <w:tbl>
      <w:tblPr>
        <w:tblStyle w:val="Tablaconcuadrcula"/>
        <w:tblW w:w="0" w:type="auto"/>
        <w:tblLook w:val="04A0" w:firstRow="1" w:lastRow="0" w:firstColumn="1" w:lastColumn="0" w:noHBand="0" w:noVBand="1"/>
      </w:tblPr>
      <w:tblGrid>
        <w:gridCol w:w="2376"/>
        <w:gridCol w:w="6268"/>
      </w:tblGrid>
      <w:tr w:rsidR="00A56767" w14:paraId="5B996EE6" w14:textId="77777777" w:rsidTr="005354B3">
        <w:tc>
          <w:tcPr>
            <w:tcW w:w="2376" w:type="dxa"/>
            <w:shd w:val="clear" w:color="auto" w:fill="FBE4D5" w:themeFill="accent2" w:themeFillTint="33"/>
          </w:tcPr>
          <w:p w14:paraId="1EF90E6B" w14:textId="77777777" w:rsidR="00A56767" w:rsidRDefault="00A56767" w:rsidP="005354B3">
            <w:r>
              <w:t>Nombre:</w:t>
            </w:r>
          </w:p>
        </w:tc>
        <w:tc>
          <w:tcPr>
            <w:tcW w:w="6268" w:type="dxa"/>
          </w:tcPr>
          <w:p w14:paraId="53AAD425" w14:textId="4489745D" w:rsidR="00A56767" w:rsidRDefault="00A56767" w:rsidP="005354B3">
            <w:r w:rsidRPr="00A56767">
              <w:t>Rendimiento</w:t>
            </w:r>
          </w:p>
        </w:tc>
      </w:tr>
      <w:tr w:rsidR="00A56767" w14:paraId="6098E6A4" w14:textId="77777777" w:rsidTr="005354B3">
        <w:tc>
          <w:tcPr>
            <w:tcW w:w="2376" w:type="dxa"/>
            <w:shd w:val="clear" w:color="auto" w:fill="FBE4D5" w:themeFill="accent2" w:themeFillTint="33"/>
          </w:tcPr>
          <w:p w14:paraId="28405721" w14:textId="77777777" w:rsidR="00A56767" w:rsidRDefault="00A56767" w:rsidP="005354B3">
            <w:r>
              <w:t>Propósito:</w:t>
            </w:r>
          </w:p>
        </w:tc>
        <w:tc>
          <w:tcPr>
            <w:tcW w:w="6268" w:type="dxa"/>
          </w:tcPr>
          <w:p w14:paraId="200E5328" w14:textId="3DA28DE3" w:rsidR="00A56767" w:rsidRDefault="00A56767">
            <w:r>
              <w:t>¿Cuántas tareas se pueden realizar con éxito en un período de tiempo determinado?</w:t>
            </w:r>
          </w:p>
        </w:tc>
      </w:tr>
      <w:tr w:rsidR="00A56767" w14:paraId="0406647E" w14:textId="77777777" w:rsidTr="005354B3">
        <w:tc>
          <w:tcPr>
            <w:tcW w:w="2376" w:type="dxa"/>
            <w:shd w:val="clear" w:color="auto" w:fill="FBE4D5" w:themeFill="accent2" w:themeFillTint="33"/>
          </w:tcPr>
          <w:p w14:paraId="64D51BDC" w14:textId="77777777" w:rsidR="00A56767" w:rsidRDefault="00A56767" w:rsidP="005354B3">
            <w:r>
              <w:t>Método de aplicación:</w:t>
            </w:r>
          </w:p>
        </w:tc>
        <w:tc>
          <w:tcPr>
            <w:tcW w:w="6268" w:type="dxa"/>
          </w:tcPr>
          <w:p w14:paraId="4D421F34" w14:textId="20DB2242" w:rsidR="00393A31" w:rsidRDefault="00393A31" w:rsidP="00393A31">
            <w:r>
              <w:t>Calibre cada tarea de acuerdo con la prioridad prevista dada.</w:t>
            </w:r>
          </w:p>
          <w:p w14:paraId="7CB3FC08" w14:textId="77777777" w:rsidR="00393A31" w:rsidRDefault="00393A31" w:rsidP="00393A31">
            <w:r>
              <w:t>Iniciar varias tareas de trabajo.</w:t>
            </w:r>
          </w:p>
          <w:p w14:paraId="5939A624" w14:textId="3F6BDABC" w:rsidR="00393A31" w:rsidRDefault="00393A31" w:rsidP="00393A31">
            <w:r>
              <w:t>Mida el tiempo que tarda la tarea medida en completar su operación.</w:t>
            </w:r>
          </w:p>
          <w:p w14:paraId="6F9A0D8A" w14:textId="13A7A113" w:rsidR="00A56767" w:rsidRDefault="00393A31" w:rsidP="00393A31">
            <w:r>
              <w:t>Mantenga un registro de cada intento.</w:t>
            </w:r>
          </w:p>
        </w:tc>
      </w:tr>
      <w:tr w:rsidR="00A56767" w14:paraId="0FDCF278" w14:textId="77777777" w:rsidTr="005354B3">
        <w:tc>
          <w:tcPr>
            <w:tcW w:w="2376" w:type="dxa"/>
            <w:shd w:val="clear" w:color="auto" w:fill="FBE4D5" w:themeFill="accent2" w:themeFillTint="33"/>
          </w:tcPr>
          <w:p w14:paraId="0449E4E8" w14:textId="77777777" w:rsidR="00A56767" w:rsidRDefault="00A56767" w:rsidP="005354B3">
            <w:r w:rsidRPr="001B7EF4">
              <w:t>Medición, fórmula:</w:t>
            </w:r>
          </w:p>
        </w:tc>
        <w:tc>
          <w:tcPr>
            <w:tcW w:w="6268" w:type="dxa"/>
          </w:tcPr>
          <w:p w14:paraId="7695705C" w14:textId="7369A9AC" w:rsidR="0019704B" w:rsidRDefault="0019704B" w:rsidP="0019704B">
            <w:r>
              <w:t>X = A / T</w:t>
            </w:r>
          </w:p>
          <w:p w14:paraId="5E046A56" w14:textId="77777777" w:rsidR="0019704B" w:rsidRDefault="0019704B" w:rsidP="0019704B">
            <w:r>
              <w:t>A = número de tareas completadas</w:t>
            </w:r>
          </w:p>
          <w:p w14:paraId="21DF556D" w14:textId="6A705B41" w:rsidR="00A56767" w:rsidRDefault="0019704B" w:rsidP="0019704B">
            <w:r>
              <w:t>T = período de tiempo de observación</w:t>
            </w:r>
          </w:p>
        </w:tc>
      </w:tr>
      <w:tr w:rsidR="00A56767" w14:paraId="701B4689" w14:textId="77777777" w:rsidTr="005354B3">
        <w:tc>
          <w:tcPr>
            <w:tcW w:w="2376" w:type="dxa"/>
            <w:shd w:val="clear" w:color="auto" w:fill="FBE4D5" w:themeFill="accent2" w:themeFillTint="33"/>
          </w:tcPr>
          <w:p w14:paraId="2A4E9E17" w14:textId="77777777" w:rsidR="00A56767" w:rsidRDefault="00A56767" w:rsidP="005354B3">
            <w:r w:rsidRPr="001B7EF4">
              <w:t>Interpretación:</w:t>
            </w:r>
          </w:p>
        </w:tc>
        <w:tc>
          <w:tcPr>
            <w:tcW w:w="6268" w:type="dxa"/>
          </w:tcPr>
          <w:p w14:paraId="5E47ECE0" w14:textId="7CC591F0" w:rsidR="00164372" w:rsidRDefault="00164372" w:rsidP="00164372">
            <w:pPr>
              <w:tabs>
                <w:tab w:val="left" w:pos="1200"/>
              </w:tabs>
            </w:pPr>
            <w:r>
              <w:t>0 &lt; X</w:t>
            </w:r>
          </w:p>
          <w:p w14:paraId="7F68BCAD" w14:textId="08573F1F" w:rsidR="00A56767" w:rsidRDefault="00164372" w:rsidP="00164372">
            <w:pPr>
              <w:tabs>
                <w:tab w:val="left" w:pos="1200"/>
              </w:tabs>
            </w:pPr>
            <w:r>
              <w:t>Cuanto más grande es mejor.</w:t>
            </w:r>
          </w:p>
        </w:tc>
      </w:tr>
      <w:tr w:rsidR="00A56767" w14:paraId="2CF02F1D" w14:textId="77777777" w:rsidTr="005354B3">
        <w:tc>
          <w:tcPr>
            <w:tcW w:w="2376" w:type="dxa"/>
            <w:shd w:val="clear" w:color="auto" w:fill="FBE4D5" w:themeFill="accent2" w:themeFillTint="33"/>
          </w:tcPr>
          <w:p w14:paraId="616DE230" w14:textId="77777777" w:rsidR="00A56767" w:rsidRDefault="00A56767" w:rsidP="005354B3">
            <w:r w:rsidRPr="001B1D74">
              <w:t>Tipo de escala:</w:t>
            </w:r>
          </w:p>
        </w:tc>
        <w:tc>
          <w:tcPr>
            <w:tcW w:w="6268" w:type="dxa"/>
          </w:tcPr>
          <w:p w14:paraId="4F8B4558" w14:textId="77777777" w:rsidR="00A56767" w:rsidRDefault="00A56767" w:rsidP="005354B3">
            <w:r w:rsidRPr="008E2961">
              <w:t>Proporción</w:t>
            </w:r>
          </w:p>
        </w:tc>
      </w:tr>
      <w:tr w:rsidR="00A56767" w14:paraId="16356098" w14:textId="77777777" w:rsidTr="005354B3">
        <w:tc>
          <w:tcPr>
            <w:tcW w:w="2376" w:type="dxa"/>
            <w:shd w:val="clear" w:color="auto" w:fill="FBE4D5" w:themeFill="accent2" w:themeFillTint="33"/>
          </w:tcPr>
          <w:p w14:paraId="154C45D4" w14:textId="77777777" w:rsidR="00A56767" w:rsidRDefault="00A56767" w:rsidP="005354B3">
            <w:r w:rsidRPr="001B1D74">
              <w:t>Tipo de medida:</w:t>
            </w:r>
          </w:p>
        </w:tc>
        <w:tc>
          <w:tcPr>
            <w:tcW w:w="6268" w:type="dxa"/>
          </w:tcPr>
          <w:p w14:paraId="76562157" w14:textId="77777777" w:rsidR="0088342C" w:rsidRDefault="0088342C" w:rsidP="0088342C">
            <w:r>
              <w:t>A = Cuenta</w:t>
            </w:r>
          </w:p>
          <w:p w14:paraId="614A0F93" w14:textId="77777777" w:rsidR="0088342C" w:rsidRDefault="0088342C" w:rsidP="0088342C">
            <w:r>
              <w:t>T = Tiempo</w:t>
            </w:r>
          </w:p>
          <w:p w14:paraId="2A1F84C6" w14:textId="714455BD" w:rsidR="00A56767" w:rsidRDefault="0088342C" w:rsidP="0088342C">
            <w:r>
              <w:t>X = Cuenta / Tiempo</w:t>
            </w:r>
          </w:p>
        </w:tc>
      </w:tr>
      <w:tr w:rsidR="00A56767" w14:paraId="26004F8D" w14:textId="77777777" w:rsidTr="005354B3">
        <w:tc>
          <w:tcPr>
            <w:tcW w:w="2376" w:type="dxa"/>
            <w:shd w:val="clear" w:color="auto" w:fill="FBE4D5" w:themeFill="accent2" w:themeFillTint="33"/>
          </w:tcPr>
          <w:p w14:paraId="18C777B2" w14:textId="77777777" w:rsidR="00A56767" w:rsidRDefault="00A56767" w:rsidP="005354B3">
            <w:r>
              <w:t>Fuente de medición:</w:t>
            </w:r>
          </w:p>
        </w:tc>
        <w:tc>
          <w:tcPr>
            <w:tcW w:w="6268" w:type="dxa"/>
          </w:tcPr>
          <w:p w14:paraId="0CF59A4F" w14:textId="7B7AAD9B" w:rsidR="0088342C" w:rsidRDefault="0088342C" w:rsidP="0088342C">
            <w:r>
              <w:t>Informe de prueba.</w:t>
            </w:r>
          </w:p>
          <w:p w14:paraId="51904051" w14:textId="452D71FC" w:rsidR="00A56767" w:rsidRDefault="0088342C" w:rsidP="0088342C">
            <w:r>
              <w:t>Informe de operación que muestra el tiempo transcurrido</w:t>
            </w:r>
          </w:p>
        </w:tc>
      </w:tr>
      <w:tr w:rsidR="00A56767" w14:paraId="594E23AA" w14:textId="77777777" w:rsidTr="005354B3">
        <w:tc>
          <w:tcPr>
            <w:tcW w:w="2376" w:type="dxa"/>
            <w:shd w:val="clear" w:color="auto" w:fill="FBE4D5" w:themeFill="accent2" w:themeFillTint="33"/>
          </w:tcPr>
          <w:p w14:paraId="74F88BD1" w14:textId="77777777" w:rsidR="00A56767" w:rsidRDefault="00A56767" w:rsidP="005354B3">
            <w:r>
              <w:t>ISO/IEC 12207 SLCP:</w:t>
            </w:r>
          </w:p>
        </w:tc>
        <w:tc>
          <w:tcPr>
            <w:tcW w:w="6268" w:type="dxa"/>
          </w:tcPr>
          <w:p w14:paraId="461D0320" w14:textId="77777777" w:rsidR="0088342C" w:rsidRDefault="0088342C" w:rsidP="0088342C">
            <w:r>
              <w:t xml:space="preserve">5.3 </w:t>
            </w:r>
            <w:proofErr w:type="spellStart"/>
            <w:proofErr w:type="gramStart"/>
            <w:r>
              <w:t>Sys</w:t>
            </w:r>
            <w:proofErr w:type="spellEnd"/>
            <w:r>
              <w:t>./</w:t>
            </w:r>
            <w:proofErr w:type="spellStart"/>
            <w:proofErr w:type="gramEnd"/>
            <w:r>
              <w:t>Sw</w:t>
            </w:r>
            <w:proofErr w:type="spellEnd"/>
            <w:r>
              <w:t>. Integración</w:t>
            </w:r>
          </w:p>
          <w:p w14:paraId="620DCE26" w14:textId="77777777" w:rsidR="0088342C" w:rsidRDefault="0088342C" w:rsidP="0088342C">
            <w:r>
              <w:t>5.3 Pruebas de calificación.</w:t>
            </w:r>
          </w:p>
          <w:p w14:paraId="46AA6B62" w14:textId="77777777" w:rsidR="0088342C" w:rsidRDefault="0088342C" w:rsidP="0088342C">
            <w:r>
              <w:t>5.4 Funcionamiento</w:t>
            </w:r>
          </w:p>
          <w:p w14:paraId="108BABE5" w14:textId="12E677CE" w:rsidR="00A56767" w:rsidRDefault="0088342C" w:rsidP="0088342C">
            <w:r>
              <w:t>5.5 Mantenimiento</w:t>
            </w:r>
          </w:p>
        </w:tc>
      </w:tr>
      <w:tr w:rsidR="00A56767" w14:paraId="2D4673F2" w14:textId="77777777" w:rsidTr="005354B3">
        <w:tc>
          <w:tcPr>
            <w:tcW w:w="2376" w:type="dxa"/>
            <w:shd w:val="clear" w:color="auto" w:fill="FBE4D5" w:themeFill="accent2" w:themeFillTint="33"/>
          </w:tcPr>
          <w:p w14:paraId="25BB28CB" w14:textId="77777777" w:rsidR="00A56767" w:rsidRDefault="00A56767" w:rsidP="005354B3">
            <w:r w:rsidRPr="002C1E56">
              <w:t>Audiencia:</w:t>
            </w:r>
          </w:p>
        </w:tc>
        <w:tc>
          <w:tcPr>
            <w:tcW w:w="6268" w:type="dxa"/>
          </w:tcPr>
          <w:p w14:paraId="6E21F6C8" w14:textId="77777777" w:rsidR="0088342C" w:rsidRDefault="0088342C" w:rsidP="0088342C">
            <w:r>
              <w:t>Usuario</w:t>
            </w:r>
          </w:p>
          <w:p w14:paraId="280539F0" w14:textId="77777777" w:rsidR="0088342C" w:rsidRDefault="0088342C" w:rsidP="0088342C">
            <w:r>
              <w:t>Desarrollador</w:t>
            </w:r>
          </w:p>
          <w:p w14:paraId="6B8C7996" w14:textId="77777777" w:rsidR="0088342C" w:rsidRDefault="0088342C" w:rsidP="0088342C">
            <w:r>
              <w:t>Mantenedor</w:t>
            </w:r>
          </w:p>
          <w:p w14:paraId="161E8E51" w14:textId="072161B0" w:rsidR="00A56767" w:rsidRDefault="0088342C" w:rsidP="0088342C">
            <w:r>
              <w:t>SQA</w:t>
            </w:r>
          </w:p>
        </w:tc>
      </w:tr>
    </w:tbl>
    <w:p w14:paraId="12994B9D" w14:textId="1DF68C2C" w:rsidR="00292330" w:rsidRDefault="00292330" w:rsidP="00711F45"/>
    <w:p w14:paraId="166C2810" w14:textId="4E49AA81" w:rsidR="00292330" w:rsidRDefault="00292330" w:rsidP="00711F45"/>
    <w:p w14:paraId="7B1EF5A5" w14:textId="77777777" w:rsidR="00292330" w:rsidRDefault="00292330" w:rsidP="00711F45"/>
    <w:p w14:paraId="27D79E7E" w14:textId="77777777" w:rsidR="00711F45" w:rsidRDefault="00711F45" w:rsidP="00711F45"/>
    <w:p w14:paraId="773A59B9" w14:textId="42DEFEA7" w:rsidR="00A71C2F" w:rsidRPr="00B177A4" w:rsidRDefault="006134CB" w:rsidP="00B177A4">
      <w:pPr>
        <w:pStyle w:val="Prrafodelista"/>
        <w:numPr>
          <w:ilvl w:val="0"/>
          <w:numId w:val="12"/>
        </w:numPr>
        <w:rPr>
          <w:b/>
          <w:bCs/>
        </w:rPr>
      </w:pPr>
      <w:r w:rsidRPr="00B177A4">
        <w:rPr>
          <w:b/>
          <w:bCs/>
        </w:rPr>
        <w:t>Realice el plan de evaluación según la norma utilizada (ISO/IEC 14598 o ISO/IEC 25040)</w:t>
      </w:r>
    </w:p>
    <w:p w14:paraId="0EA93F58" w14:textId="77777777" w:rsidR="00A40F5B" w:rsidRDefault="00A40F5B" w:rsidP="00A40F5B"/>
    <w:p w14:paraId="7B569872" w14:textId="45A9658A" w:rsidR="00A40F5B" w:rsidRPr="003A674E" w:rsidRDefault="00A40F5B" w:rsidP="00A40F5B">
      <w:pPr>
        <w:rPr>
          <w:sz w:val="24"/>
          <w:szCs w:val="24"/>
          <w:rPrChange w:id="34" w:author="PC GAMING" w:date="2019-11-09T13:14:00Z">
            <w:rPr/>
          </w:rPrChange>
        </w:rPr>
      </w:pPr>
      <w:r w:rsidRPr="003A674E">
        <w:rPr>
          <w:sz w:val="24"/>
          <w:szCs w:val="24"/>
          <w:rPrChange w:id="35" w:author="PC GAMING" w:date="2019-11-09T13:14:00Z">
            <w:rPr/>
          </w:rPrChange>
        </w:rPr>
        <w:t xml:space="preserve">Plan de evaluación para </w:t>
      </w:r>
      <w:r w:rsidRPr="003A674E">
        <w:rPr>
          <w:b/>
          <w:bCs/>
          <w:sz w:val="24"/>
          <w:szCs w:val="24"/>
          <w:rPrChange w:id="36" w:author="PC GAMING" w:date="2019-11-09T13:14:00Z">
            <w:rPr>
              <w:b/>
              <w:bCs/>
            </w:rPr>
          </w:rPrChange>
        </w:rPr>
        <w:t>usabilidad</w:t>
      </w:r>
      <w:r w:rsidRPr="003A674E">
        <w:rPr>
          <w:sz w:val="24"/>
          <w:szCs w:val="24"/>
          <w:rPrChange w:id="37" w:author="PC GAMING" w:date="2019-11-09T13:14:00Z">
            <w:rPr/>
          </w:rPrChange>
        </w:rPr>
        <w:t>:</w:t>
      </w:r>
    </w:p>
    <w:p w14:paraId="1DFE5BEB" w14:textId="187C8765" w:rsidR="00A40F5B" w:rsidRDefault="00A40F5B" w:rsidP="00A40F5B">
      <w:r>
        <w:t xml:space="preserve">Para realizar la </w:t>
      </w:r>
      <w:r w:rsidRPr="00D30F6F">
        <w:rPr>
          <w:b/>
          <w:bCs/>
          <w:i/>
          <w:iCs/>
          <w:rPrChange w:id="38" w:author="PC GAMING" w:date="2019-11-09T13:07:00Z">
            <w:rPr>
              <w:i/>
              <w:iCs/>
            </w:rPr>
          </w:rPrChange>
        </w:rPr>
        <w:t>prueba de usabilida</w:t>
      </w:r>
      <w:r w:rsidRPr="00B177A4">
        <w:rPr>
          <w:i/>
          <w:iCs/>
        </w:rPr>
        <w:t>d</w:t>
      </w:r>
      <w:r>
        <w:t xml:space="preserve"> se </w:t>
      </w:r>
      <w:r w:rsidR="003D3513">
        <w:t>tomará</w:t>
      </w:r>
      <w:r>
        <w:t xml:space="preserve"> una muestra poblacional de 50 personas, compuesta en un 80% por personas de entre 18 y 50 años, un 18% entre 50 y 65 años, y un 2% por personas mayores de 65.</w:t>
      </w:r>
    </w:p>
    <w:p w14:paraId="5912EF82" w14:textId="77777777" w:rsidR="003A674E" w:rsidRDefault="00A40F5B" w:rsidP="00A40F5B">
      <w:pPr>
        <w:rPr>
          <w:ins w:id="39" w:author="PC GAMING" w:date="2019-11-09T13:09:00Z"/>
        </w:rPr>
      </w:pPr>
      <w:r>
        <w:rPr>
          <w:u w:val="single"/>
        </w:rPr>
        <w:t>S</w:t>
      </w:r>
      <w:r>
        <w:t xml:space="preserve">egún lo expresado en el punto 1 en cuanto a los detalles del funcionamiento de WhatsApp, las funcionalidades totales que se evaluaran en las pruebas son: </w:t>
      </w:r>
    </w:p>
    <w:p w14:paraId="7E947C25" w14:textId="77777777" w:rsidR="003A674E" w:rsidRDefault="00A40F5B">
      <w:pPr>
        <w:pStyle w:val="Prrafodelista"/>
        <w:numPr>
          <w:ilvl w:val="0"/>
          <w:numId w:val="19"/>
        </w:numPr>
        <w:rPr>
          <w:ins w:id="40" w:author="PC GAMING" w:date="2019-11-09T13:09:00Z"/>
        </w:rPr>
        <w:pPrChange w:id="41" w:author="PC GAMING" w:date="2019-11-09T13:12:00Z">
          <w:pPr/>
        </w:pPrChange>
      </w:pPr>
      <w:r>
        <w:t>enviar/recibir un mensaje de texto</w:t>
      </w:r>
    </w:p>
    <w:p w14:paraId="3740CB24" w14:textId="77777777" w:rsidR="003A674E" w:rsidRDefault="00A40F5B">
      <w:pPr>
        <w:pStyle w:val="Prrafodelista"/>
        <w:numPr>
          <w:ilvl w:val="0"/>
          <w:numId w:val="19"/>
        </w:numPr>
        <w:rPr>
          <w:ins w:id="42" w:author="PC GAMING" w:date="2019-11-09T13:09:00Z"/>
        </w:rPr>
        <w:pPrChange w:id="43" w:author="PC GAMING" w:date="2019-11-09T13:12:00Z">
          <w:pPr/>
        </w:pPrChange>
      </w:pPr>
      <w:del w:id="44" w:author="PC GAMING" w:date="2019-11-09T13:09:00Z">
        <w:r w:rsidDel="003A674E">
          <w:delText xml:space="preserve">, </w:delText>
        </w:r>
      </w:del>
      <w:r>
        <w:t>participar en un chat de grupo</w:t>
      </w:r>
    </w:p>
    <w:p w14:paraId="515022BA" w14:textId="77777777" w:rsidR="003A674E" w:rsidRDefault="00A40F5B">
      <w:pPr>
        <w:pStyle w:val="Prrafodelista"/>
        <w:numPr>
          <w:ilvl w:val="0"/>
          <w:numId w:val="19"/>
        </w:numPr>
        <w:rPr>
          <w:ins w:id="45" w:author="PC GAMING" w:date="2019-11-09T13:10:00Z"/>
        </w:rPr>
        <w:pPrChange w:id="46" w:author="PC GAMING" w:date="2019-11-09T13:12:00Z">
          <w:pPr/>
        </w:pPrChange>
      </w:pPr>
      <w:del w:id="47" w:author="PC GAMING" w:date="2019-11-09T13:09:00Z">
        <w:r w:rsidDel="003A674E">
          <w:delText xml:space="preserve">, </w:delText>
        </w:r>
      </w:del>
      <w:r>
        <w:t>enviar/recibir un audio</w:t>
      </w:r>
    </w:p>
    <w:p w14:paraId="627F5F08" w14:textId="77777777" w:rsidR="003A674E" w:rsidRDefault="00A40F5B">
      <w:pPr>
        <w:pStyle w:val="Prrafodelista"/>
        <w:numPr>
          <w:ilvl w:val="0"/>
          <w:numId w:val="19"/>
        </w:numPr>
        <w:rPr>
          <w:ins w:id="48" w:author="PC GAMING" w:date="2019-11-09T13:10:00Z"/>
        </w:rPr>
        <w:pPrChange w:id="49" w:author="PC GAMING" w:date="2019-11-09T13:12:00Z">
          <w:pPr/>
        </w:pPrChange>
      </w:pPr>
      <w:del w:id="50" w:author="PC GAMING" w:date="2019-11-09T13:10:00Z">
        <w:r w:rsidDel="003A674E">
          <w:delText xml:space="preserve">, </w:delText>
        </w:r>
      </w:del>
      <w:r>
        <w:t>enviar/recibir un mensaje con una foto o video</w:t>
      </w:r>
      <w:del w:id="51" w:author="PC GAMING" w:date="2019-11-09T13:10:00Z">
        <w:r w:rsidDel="003A674E">
          <w:delText>,</w:delText>
        </w:r>
      </w:del>
    </w:p>
    <w:p w14:paraId="0B2A4447" w14:textId="0A510D7E" w:rsidR="00A40F5B" w:rsidRDefault="00A40F5B">
      <w:pPr>
        <w:pStyle w:val="Prrafodelista"/>
        <w:numPr>
          <w:ilvl w:val="0"/>
          <w:numId w:val="19"/>
        </w:numPr>
        <w:pPrChange w:id="52" w:author="PC GAMING" w:date="2019-11-09T13:12:00Z">
          <w:pPr/>
        </w:pPrChange>
      </w:pPr>
      <w:del w:id="53" w:author="PC GAMING" w:date="2019-11-09T13:10:00Z">
        <w:r w:rsidDel="003A674E">
          <w:lastRenderedPageBreak/>
          <w:delText xml:space="preserve"> y </w:delText>
        </w:r>
      </w:del>
      <w:r>
        <w:t>enviar/recibir una llamada, enviar/recibir un documento.</w:t>
      </w:r>
    </w:p>
    <w:p w14:paraId="4B637506" w14:textId="67C536FD" w:rsidR="00A40F5B" w:rsidDel="003A674E" w:rsidRDefault="00A40F5B" w:rsidP="00A40F5B">
      <w:pPr>
        <w:rPr>
          <w:del w:id="54" w:author="PC GAMING" w:date="2019-11-09T13:14:00Z"/>
        </w:rPr>
      </w:pPr>
      <w:del w:id="55" w:author="PC GAMING" w:date="2019-11-09T13:14:00Z">
        <w:r w:rsidDel="003A674E">
          <w:delText xml:space="preserve">Para elaborar la </w:delText>
        </w:r>
        <w:r w:rsidRPr="00B177A4" w:rsidDel="003A674E">
          <w:rPr>
            <w:b/>
            <w:bCs/>
            <w:i/>
            <w:iCs/>
          </w:rPr>
          <w:delText>métrica de funciones evidentes</w:delText>
        </w:r>
        <w:r w:rsidDel="003A674E">
          <w:delText xml:space="preserve"> se le entregara a cada usuario un dispositivo con WhatsApp instalado, y algunos contactos agregados y se les pedirá que interactúen con la aplicación, enviándose mensajes entre ellos, mientras un observador registra los resultados. Luego de un tiempo determinado, se les entregara un cuestionario, para que los usuarios marquen las funcionalidades que les resultaron evidentes, y pudieron usar. En base a esto se evalúa la cantidad de funciones que pudieron identificar simplemente utilizando la aplicación.</w:delText>
        </w:r>
      </w:del>
    </w:p>
    <w:p w14:paraId="13DB6CB1" w14:textId="77777777" w:rsidR="003A674E" w:rsidRDefault="003A674E" w:rsidP="00A40F5B">
      <w:pPr>
        <w:rPr>
          <w:ins w:id="56" w:author="PC GAMING" w:date="2019-11-09T13:14:00Z"/>
        </w:rPr>
      </w:pPr>
    </w:p>
    <w:p w14:paraId="0662F5BB" w14:textId="6DB76EC1" w:rsidR="00A40F5B" w:rsidRDefault="00A40F5B" w:rsidP="00A40F5B">
      <w:r>
        <w:t xml:space="preserve">Para elaborar las </w:t>
      </w:r>
      <w:r w:rsidRPr="00B177A4">
        <w:rPr>
          <w:b/>
          <w:bCs/>
          <w:i/>
          <w:iCs/>
        </w:rPr>
        <w:t xml:space="preserve">métricas de </w:t>
      </w:r>
      <w:r w:rsidRPr="008141D4">
        <w:rPr>
          <w:b/>
          <w:bCs/>
          <w:i/>
          <w:iCs/>
        </w:rPr>
        <w:t>completitud</w:t>
      </w:r>
      <w:r w:rsidRPr="00B06A20">
        <w:rPr>
          <w:b/>
          <w:bCs/>
          <w:i/>
          <w:iCs/>
          <w:rPrChange w:id="57" w:author="PC GAMING" w:date="2019-11-09T13:07:00Z">
            <w:rPr/>
          </w:rPrChange>
        </w:rPr>
        <w:t xml:space="preserve"> de</w:t>
      </w:r>
      <w:del w:id="58" w:author="PC GAMING" w:date="2019-11-09T13:07:00Z">
        <w:r w:rsidRPr="00B06A20" w:rsidDel="00B06A20">
          <w:rPr>
            <w:b/>
            <w:bCs/>
            <w:i/>
            <w:iCs/>
            <w:rPrChange w:id="59" w:author="PC GAMING" w:date="2019-11-09T13:07:00Z">
              <w:rPr/>
            </w:rPrChange>
          </w:rPr>
          <w:delText xml:space="preserve"> la</w:delText>
        </w:r>
      </w:del>
      <w:r w:rsidRPr="00B06A20">
        <w:rPr>
          <w:b/>
          <w:bCs/>
          <w:i/>
          <w:iCs/>
          <w:rPrChange w:id="60" w:author="PC GAMING" w:date="2019-11-09T13:07:00Z">
            <w:rPr/>
          </w:rPrChange>
        </w:rPr>
        <w:t xml:space="preserve"> descripción</w:t>
      </w:r>
      <w:r>
        <w:t xml:space="preserve"> se le entrega al grupo seleccionado de personas una descripción detallada del producto, y luego se evalúa qué cantidad de funciones (o tipos de funciones) entendieron cada uno. Para luego obtener una proporción en base al total de los usuarios.</w:t>
      </w:r>
    </w:p>
    <w:p w14:paraId="66B2B52F" w14:textId="77777777" w:rsidR="003A674E" w:rsidRDefault="003A674E" w:rsidP="00A40F5B">
      <w:pPr>
        <w:rPr>
          <w:ins w:id="61" w:author="PC GAMING" w:date="2019-11-09T13:13:00Z"/>
        </w:rPr>
      </w:pPr>
    </w:p>
    <w:p w14:paraId="60F14B53" w14:textId="51E559CB" w:rsidR="00A40F5B" w:rsidDel="003A674E" w:rsidRDefault="00A40F5B" w:rsidP="00A40F5B">
      <w:pPr>
        <w:rPr>
          <w:del w:id="62" w:author="PC GAMING" w:date="2019-11-09T13:14:00Z"/>
        </w:rPr>
      </w:pPr>
      <w:r>
        <w:t xml:space="preserve">Para facilidad de </w:t>
      </w:r>
      <w:r w:rsidRPr="00D30F6F">
        <w:rPr>
          <w:b/>
          <w:bCs/>
          <w:i/>
          <w:iCs/>
          <w:rPrChange w:id="63" w:author="PC GAMING" w:date="2019-11-09T13:07:00Z">
            <w:rPr>
              <w:i/>
              <w:iCs/>
            </w:rPr>
          </w:rPrChange>
        </w:rPr>
        <w:t>aprendizaje funcional</w:t>
      </w:r>
      <w:r>
        <w:t>, se tomará este mismo grupo de personas y se realizará 3 veces el siguiente procedimiento:</w:t>
      </w:r>
    </w:p>
    <w:p w14:paraId="76A770A8" w14:textId="77777777" w:rsidR="003A674E" w:rsidRDefault="003A674E" w:rsidP="00A40F5B">
      <w:pPr>
        <w:rPr>
          <w:ins w:id="64" w:author="PC GAMING" w:date="2019-11-09T13:14:00Z"/>
        </w:rPr>
      </w:pPr>
    </w:p>
    <w:p w14:paraId="366ADD95" w14:textId="3672D836" w:rsidR="00A40F5B" w:rsidRDefault="00A40F5B" w:rsidP="00A40F5B">
      <w:r>
        <w:t>Se les muestra un video tutorial, explicando una funcionalidad determinada. Luego se les pedirá que</w:t>
      </w:r>
      <w:r w:rsidR="00261A76">
        <w:t xml:space="preserve"> lo</w:t>
      </w:r>
      <w:r>
        <w:t xml:space="preserve"> efectúen en la aplicación </w:t>
      </w:r>
      <w:r w:rsidR="00261A76">
        <w:t xml:space="preserve">utilizando </w:t>
      </w:r>
      <w:r>
        <w:t>dicha funcionalidad. Y en cada caso se medirá el tiempo que tardan en llevarla a cabo.</w:t>
      </w:r>
    </w:p>
    <w:p w14:paraId="6A6B91E6" w14:textId="1099E1F5" w:rsidR="00A40F5B" w:rsidRDefault="00A40F5B" w:rsidP="00A40F5B">
      <w:pPr>
        <w:rPr>
          <w:ins w:id="65" w:author="PC GAMING" w:date="2019-11-09T13:14:00Z"/>
        </w:rPr>
      </w:pPr>
    </w:p>
    <w:p w14:paraId="7A7E3078" w14:textId="77777777" w:rsidR="003A674E" w:rsidRDefault="003A674E" w:rsidP="00A40F5B"/>
    <w:p w14:paraId="2E877E7F" w14:textId="4F6ED844" w:rsidR="00A40F5B" w:rsidRPr="003A674E" w:rsidRDefault="00A40F5B" w:rsidP="00A40F5B">
      <w:pPr>
        <w:rPr>
          <w:sz w:val="24"/>
          <w:szCs w:val="24"/>
          <w:rPrChange w:id="66" w:author="PC GAMING" w:date="2019-11-09T13:14:00Z">
            <w:rPr/>
          </w:rPrChange>
        </w:rPr>
      </w:pPr>
      <w:r w:rsidRPr="003A674E">
        <w:rPr>
          <w:sz w:val="24"/>
          <w:szCs w:val="24"/>
          <w:rPrChange w:id="67" w:author="PC GAMING" w:date="2019-11-09T13:14:00Z">
            <w:rPr/>
          </w:rPrChange>
        </w:rPr>
        <w:t xml:space="preserve">Plan de evaluación para la </w:t>
      </w:r>
      <w:r w:rsidRPr="003A674E">
        <w:rPr>
          <w:b/>
          <w:bCs/>
          <w:sz w:val="24"/>
          <w:szCs w:val="24"/>
          <w:rPrChange w:id="68" w:author="PC GAMING" w:date="2019-11-09T13:14:00Z">
            <w:rPr>
              <w:b/>
              <w:bCs/>
            </w:rPr>
          </w:rPrChange>
        </w:rPr>
        <w:t>eficiencia</w:t>
      </w:r>
      <w:r w:rsidRPr="003A674E">
        <w:rPr>
          <w:sz w:val="24"/>
          <w:szCs w:val="24"/>
          <w:rPrChange w:id="69" w:author="PC GAMING" w:date="2019-11-09T13:14:00Z">
            <w:rPr/>
          </w:rPrChange>
        </w:rPr>
        <w:t>:</w:t>
      </w:r>
    </w:p>
    <w:p w14:paraId="2CCCFF2C" w14:textId="5D525704" w:rsidR="00A40F5B" w:rsidRDefault="00A40F5B" w:rsidP="00A40F5B">
      <w:r>
        <w:t xml:space="preserve">Para la elaboración de las </w:t>
      </w:r>
      <w:r w:rsidRPr="005D7282">
        <w:rPr>
          <w:b/>
          <w:bCs/>
          <w:i/>
          <w:iCs/>
          <w:rPrChange w:id="70" w:author="PC GAMING" w:date="2019-11-09T13:08:00Z">
            <w:rPr>
              <w:i/>
              <w:iCs/>
            </w:rPr>
          </w:rPrChange>
        </w:rPr>
        <w:t>métricas de la eficiencia</w:t>
      </w:r>
      <w:r>
        <w:t xml:space="preserve">, se hará una prueba con </w:t>
      </w:r>
      <w:r w:rsidR="00A63790">
        <w:t>5</w:t>
      </w:r>
      <w:r>
        <w:t>0 usuarios, todos con</w:t>
      </w:r>
      <w:r w:rsidR="003D3513">
        <w:t xml:space="preserve"> </w:t>
      </w:r>
      <w:r>
        <w:t>conocimiento previo de cómo usar la aplicación.</w:t>
      </w:r>
    </w:p>
    <w:p w14:paraId="56D4423C" w14:textId="74821139" w:rsidR="009B29F3" w:rsidRDefault="00A40F5B" w:rsidP="00A40F5B">
      <w:pPr>
        <w:rPr>
          <w:ins w:id="71" w:author="PC GAMING" w:date="2019-11-09T13:14:00Z"/>
        </w:rPr>
      </w:pPr>
      <w:r>
        <w:t xml:space="preserve">Para las </w:t>
      </w:r>
      <w:r w:rsidRPr="00B177A4">
        <w:rPr>
          <w:b/>
          <w:bCs/>
          <w:i/>
          <w:iCs/>
        </w:rPr>
        <w:t>métricas de tiempo de respuesta</w:t>
      </w:r>
      <w:r>
        <w:t>, se le pedirá a cada usuario que</w:t>
      </w:r>
      <w:r w:rsidR="003D3513">
        <w:t xml:space="preserve"> </w:t>
      </w:r>
      <w:r>
        <w:t xml:space="preserve">realice una vez un conjunto de funcionalidades básicas de WhatsApp: </w:t>
      </w:r>
    </w:p>
    <w:p w14:paraId="708A29AC" w14:textId="77777777" w:rsidR="009B29F3" w:rsidRDefault="00A40F5B">
      <w:pPr>
        <w:pStyle w:val="Prrafodelista"/>
        <w:numPr>
          <w:ilvl w:val="0"/>
          <w:numId w:val="20"/>
        </w:numPr>
        <w:rPr>
          <w:ins w:id="72" w:author="PC GAMING" w:date="2019-11-09T13:14:00Z"/>
        </w:rPr>
        <w:pPrChange w:id="73" w:author="PC GAMING" w:date="2019-11-09T13:15:00Z">
          <w:pPr/>
        </w:pPrChange>
      </w:pPr>
      <w:r>
        <w:t>enviar un mensaje</w:t>
      </w:r>
      <w:del w:id="74" w:author="PC GAMING" w:date="2019-11-09T13:14:00Z">
        <w:r w:rsidDel="009B29F3">
          <w:delText xml:space="preserve">, </w:delText>
        </w:r>
      </w:del>
    </w:p>
    <w:p w14:paraId="296F5E01" w14:textId="77777777" w:rsidR="009B29F3" w:rsidRDefault="00A40F5B">
      <w:pPr>
        <w:pStyle w:val="Prrafodelista"/>
        <w:numPr>
          <w:ilvl w:val="0"/>
          <w:numId w:val="20"/>
        </w:numPr>
        <w:rPr>
          <w:ins w:id="75" w:author="PC GAMING" w:date="2019-11-09T13:14:00Z"/>
        </w:rPr>
        <w:pPrChange w:id="76" w:author="PC GAMING" w:date="2019-11-09T13:15:00Z">
          <w:pPr/>
        </w:pPrChange>
      </w:pPr>
      <w:r>
        <w:t>cambiar</w:t>
      </w:r>
      <w:r w:rsidR="00C10E8F">
        <w:t xml:space="preserve"> </w:t>
      </w:r>
      <w:r>
        <w:t>estado</w:t>
      </w:r>
    </w:p>
    <w:p w14:paraId="3DE3FEBD" w14:textId="77777777" w:rsidR="009B29F3" w:rsidRDefault="00A40F5B">
      <w:pPr>
        <w:pStyle w:val="Prrafodelista"/>
        <w:numPr>
          <w:ilvl w:val="0"/>
          <w:numId w:val="20"/>
        </w:numPr>
        <w:rPr>
          <w:ins w:id="77" w:author="PC GAMING" w:date="2019-11-09T13:14:00Z"/>
        </w:rPr>
        <w:pPrChange w:id="78" w:author="PC GAMING" w:date="2019-11-09T13:15:00Z">
          <w:pPr/>
        </w:pPrChange>
      </w:pPr>
      <w:del w:id="79" w:author="PC GAMING" w:date="2019-11-09T13:14:00Z">
        <w:r w:rsidDel="009B29F3">
          <w:delText xml:space="preserve">, </w:delText>
        </w:r>
      </w:del>
      <w:r>
        <w:t>cambiar foto de perfil</w:t>
      </w:r>
    </w:p>
    <w:p w14:paraId="00AFBAFD" w14:textId="77777777" w:rsidR="009B29F3" w:rsidRDefault="00A40F5B">
      <w:pPr>
        <w:pStyle w:val="Prrafodelista"/>
        <w:numPr>
          <w:ilvl w:val="0"/>
          <w:numId w:val="20"/>
        </w:numPr>
        <w:rPr>
          <w:ins w:id="80" w:author="PC GAMING" w:date="2019-11-09T13:14:00Z"/>
        </w:rPr>
        <w:pPrChange w:id="81" w:author="PC GAMING" w:date="2019-11-09T13:15:00Z">
          <w:pPr/>
        </w:pPrChange>
      </w:pPr>
      <w:del w:id="82" w:author="PC GAMING" w:date="2019-11-09T13:14:00Z">
        <w:r w:rsidDel="009B29F3">
          <w:delText xml:space="preserve">, </w:delText>
        </w:r>
      </w:del>
      <w:r>
        <w:t>vaciar chats</w:t>
      </w:r>
    </w:p>
    <w:p w14:paraId="0BD2BDBF" w14:textId="77777777" w:rsidR="009B29F3" w:rsidRDefault="00A40F5B">
      <w:pPr>
        <w:pStyle w:val="Prrafodelista"/>
        <w:numPr>
          <w:ilvl w:val="0"/>
          <w:numId w:val="20"/>
        </w:numPr>
        <w:rPr>
          <w:ins w:id="83" w:author="PC GAMING" w:date="2019-11-09T13:14:00Z"/>
        </w:rPr>
        <w:pPrChange w:id="84" w:author="PC GAMING" w:date="2019-11-09T13:15:00Z">
          <w:pPr/>
        </w:pPrChange>
      </w:pPr>
      <w:del w:id="85" w:author="PC GAMING" w:date="2019-11-09T13:14:00Z">
        <w:r w:rsidDel="009B29F3">
          <w:delText xml:space="preserve">, y </w:delText>
        </w:r>
      </w:del>
      <w:r>
        <w:t xml:space="preserve">crear un grupo de contactos. </w:t>
      </w:r>
    </w:p>
    <w:p w14:paraId="7AD59F53" w14:textId="77777777" w:rsidR="007543AF" w:rsidRDefault="007543AF" w:rsidP="00A40F5B">
      <w:pPr>
        <w:rPr>
          <w:ins w:id="86" w:author="PC GAMING" w:date="2019-11-09T13:15:00Z"/>
        </w:rPr>
      </w:pPr>
    </w:p>
    <w:p w14:paraId="30066854" w14:textId="7D163702" w:rsidR="00C10E8F" w:rsidDel="007A09A8" w:rsidRDefault="00A40F5B" w:rsidP="00A40F5B">
      <w:pPr>
        <w:rPr>
          <w:del w:id="87" w:author="PC GAMING" w:date="2019-11-09T13:24:00Z"/>
        </w:rPr>
      </w:pPr>
      <w:r>
        <w:t>Mientras que se registra</w:t>
      </w:r>
      <w:r w:rsidR="00C10E8F">
        <w:t xml:space="preserve"> </w:t>
      </w:r>
      <w:r>
        <w:t>el</w:t>
      </w:r>
      <w:r w:rsidR="00C10E8F">
        <w:t xml:space="preserve"> </w:t>
      </w:r>
      <w:r>
        <w:t xml:space="preserve">tiempo que tarda la tarea en completarse correctamente (por </w:t>
      </w:r>
      <w:del w:id="88" w:author="PC GAMING" w:date="2019-11-09T13:23:00Z">
        <w:r w:rsidDel="00E5037A">
          <w:delText>ejemplo</w:delText>
        </w:r>
      </w:del>
      <w:ins w:id="89" w:author="PC GAMING" w:date="2019-11-09T13:23:00Z">
        <w:r w:rsidR="00E5037A">
          <w:t>ejemplo,</w:t>
        </w:r>
      </w:ins>
      <w:r>
        <w:t xml:space="preserve"> el tiempo que tarda un</w:t>
      </w:r>
      <w:r w:rsidR="00C10E8F">
        <w:t xml:space="preserve"> </w:t>
      </w:r>
      <w:r>
        <w:t>usuario en enviar un mensaje, el tiempo que tarda ese mensaje en llegar a destino, y así para cada</w:t>
      </w:r>
      <w:r w:rsidR="00C10E8F">
        <w:t xml:space="preserve"> </w:t>
      </w:r>
      <w:r>
        <w:t>una de las funcionalidades a probar).</w:t>
      </w:r>
    </w:p>
    <w:p w14:paraId="509B0EF4" w14:textId="67999096" w:rsidR="007A09A8" w:rsidRDefault="007A09A8" w:rsidP="00A40F5B">
      <w:pPr>
        <w:rPr>
          <w:ins w:id="90" w:author="PC GAMING" w:date="2019-11-09T13:24:00Z"/>
        </w:rPr>
      </w:pPr>
    </w:p>
    <w:p w14:paraId="094CC48E" w14:textId="77777777" w:rsidR="007A09A8" w:rsidRDefault="007A09A8" w:rsidP="00A40F5B">
      <w:pPr>
        <w:rPr>
          <w:ins w:id="91" w:author="PC GAMING" w:date="2019-11-09T13:24:00Z"/>
        </w:rPr>
      </w:pPr>
    </w:p>
    <w:p w14:paraId="4C2F04FB" w14:textId="3239E2D1" w:rsidR="007E4162" w:rsidRDefault="00A40F5B" w:rsidP="00A40F5B">
      <w:r>
        <w:t xml:space="preserve">Para evaluar el </w:t>
      </w:r>
      <w:r w:rsidRPr="00B177A4">
        <w:rPr>
          <w:b/>
          <w:bCs/>
          <w:i/>
          <w:iCs/>
        </w:rPr>
        <w:t>rendimiento</w:t>
      </w:r>
      <w:r>
        <w:t>, se les pedirá a los usuarios que realicen la mayor cantidad de tareas</w:t>
      </w:r>
      <w:r w:rsidR="00C10E8F">
        <w:t xml:space="preserve"> </w:t>
      </w:r>
      <w:r>
        <w:t>posibles en un periodo de 90 segundos (enviar mensajes, cambiar foto de perfil, cambiar estado</w:t>
      </w:r>
      <w:r w:rsidR="00822B3C">
        <w:t>, crear un grupo, etc.</w:t>
      </w:r>
      <w:r>
        <w:t>) y luego se medirá cuantas tareas se lograron completar exitosamente en dicho período de</w:t>
      </w:r>
      <w:r w:rsidR="00C10E8F">
        <w:t xml:space="preserve"> </w:t>
      </w:r>
      <w:r>
        <w:t>tiempo.</w:t>
      </w:r>
    </w:p>
    <w:p w14:paraId="7F904058" w14:textId="5C016169" w:rsidR="007E4162" w:rsidRDefault="007E4162" w:rsidP="007E4162"/>
    <w:p w14:paraId="3C02D349" w14:textId="53705EB3" w:rsidR="007E4162" w:rsidRDefault="007E4162" w:rsidP="007E4162"/>
    <w:p w14:paraId="5A051D33" w14:textId="092F006C" w:rsidR="00CF746E" w:rsidRDefault="00CF746E" w:rsidP="007E4162"/>
    <w:p w14:paraId="5178431D" w14:textId="77777777" w:rsidR="00CF746E" w:rsidRDefault="00CF746E" w:rsidP="007E4162"/>
    <w:p w14:paraId="5491789C" w14:textId="58FF2701" w:rsidR="002F53A9" w:rsidRPr="00610135" w:rsidRDefault="002F53A9" w:rsidP="007E4162">
      <w:pPr>
        <w:rPr>
          <w:sz w:val="24"/>
          <w:szCs w:val="24"/>
          <w:u w:val="single"/>
        </w:rPr>
      </w:pPr>
      <w:r w:rsidRPr="00610135">
        <w:rPr>
          <w:sz w:val="24"/>
          <w:szCs w:val="24"/>
          <w:u w:val="single"/>
        </w:rPr>
        <w:lastRenderedPageBreak/>
        <w:t>Niveles de puntuación para las métricas:</w:t>
      </w:r>
    </w:p>
    <w:p w14:paraId="269A6B89" w14:textId="25C37AA2" w:rsidR="007629FA" w:rsidRPr="006C5468" w:rsidRDefault="006C5468" w:rsidP="007629FA">
      <w:r w:rsidRPr="006C5468">
        <w:t>Tiempo de respuesta:</w:t>
      </w:r>
    </w:p>
    <w:p w14:paraId="365FFC83" w14:textId="77777777" w:rsidR="006E7F40" w:rsidRDefault="006E7F40" w:rsidP="006E7F40">
      <w:pPr>
        <w:pStyle w:val="Prrafodelista"/>
        <w:numPr>
          <w:ilvl w:val="0"/>
          <w:numId w:val="21"/>
        </w:numPr>
      </w:pPr>
      <w:r w:rsidRPr="00CF746E">
        <w:t>Excede los requerimientos:</w:t>
      </w:r>
    </w:p>
    <w:p w14:paraId="1B66F8BF" w14:textId="180E221A" w:rsidR="006E7F40" w:rsidRDefault="006E7F40" w:rsidP="006E7F40">
      <w:pPr>
        <w:pStyle w:val="Prrafodelista"/>
        <w:numPr>
          <w:ilvl w:val="1"/>
          <w:numId w:val="21"/>
        </w:numPr>
      </w:pPr>
      <w:r>
        <w:t>0&lt;T&lt;=13 segundos</w:t>
      </w:r>
    </w:p>
    <w:p w14:paraId="586171FB" w14:textId="77777777" w:rsidR="006E7F40" w:rsidRDefault="006E7F40" w:rsidP="006E7F40">
      <w:pPr>
        <w:pStyle w:val="Prrafodelista"/>
        <w:numPr>
          <w:ilvl w:val="0"/>
          <w:numId w:val="21"/>
        </w:numPr>
      </w:pPr>
      <w:r w:rsidRPr="00CF746E">
        <w:t>Rango objetivo:</w:t>
      </w:r>
    </w:p>
    <w:p w14:paraId="2D5E85AC" w14:textId="4F2DD8C7" w:rsidR="006E7F40" w:rsidRDefault="006E7F40" w:rsidP="006E7F40">
      <w:pPr>
        <w:pStyle w:val="Prrafodelista"/>
        <w:numPr>
          <w:ilvl w:val="1"/>
          <w:numId w:val="21"/>
        </w:numPr>
      </w:pPr>
      <w:r>
        <w:t>13&lt;=T&lt;=2</w:t>
      </w:r>
      <w:r w:rsidR="00A63790">
        <w:t>0</w:t>
      </w:r>
      <w:r>
        <w:t xml:space="preserve"> segundos</w:t>
      </w:r>
    </w:p>
    <w:p w14:paraId="1E3AE902" w14:textId="77777777" w:rsidR="006E7F40" w:rsidRDefault="006E7F40" w:rsidP="006E7F40">
      <w:pPr>
        <w:pStyle w:val="Prrafodelista"/>
        <w:numPr>
          <w:ilvl w:val="0"/>
          <w:numId w:val="21"/>
        </w:numPr>
      </w:pPr>
      <w:r w:rsidRPr="00CF746E">
        <w:t>Mínimamente aceptable:</w:t>
      </w:r>
    </w:p>
    <w:p w14:paraId="5509BD2E" w14:textId="7E5C3CC3" w:rsidR="006E7F40" w:rsidRDefault="006E7F40" w:rsidP="006E7F40">
      <w:pPr>
        <w:pStyle w:val="Prrafodelista"/>
        <w:numPr>
          <w:ilvl w:val="1"/>
          <w:numId w:val="21"/>
        </w:numPr>
      </w:pPr>
      <w:r>
        <w:t>2</w:t>
      </w:r>
      <w:r w:rsidR="00A63790">
        <w:t>0</w:t>
      </w:r>
      <w:r>
        <w:t>&lt;=T&lt;=35</w:t>
      </w:r>
    </w:p>
    <w:p w14:paraId="71AB642D" w14:textId="77777777" w:rsidR="006E7F40" w:rsidRDefault="006E7F40" w:rsidP="006E7F40">
      <w:pPr>
        <w:pStyle w:val="Prrafodelista"/>
        <w:numPr>
          <w:ilvl w:val="0"/>
          <w:numId w:val="21"/>
        </w:numPr>
      </w:pPr>
      <w:r w:rsidRPr="00CF746E">
        <w:t>Inaceptable:</w:t>
      </w:r>
    </w:p>
    <w:p w14:paraId="572F03B7" w14:textId="5AE08202" w:rsidR="006E7F40" w:rsidRDefault="006E7F40" w:rsidP="006E7F40">
      <w:pPr>
        <w:pStyle w:val="Prrafodelista"/>
        <w:numPr>
          <w:ilvl w:val="1"/>
          <w:numId w:val="21"/>
        </w:numPr>
      </w:pPr>
      <w:r>
        <w:t>35&lt;T</w:t>
      </w:r>
    </w:p>
    <w:p w14:paraId="2F1C206A" w14:textId="77777777" w:rsidR="007629FA" w:rsidRDefault="007629FA" w:rsidP="007629FA"/>
    <w:p w14:paraId="651443FE" w14:textId="77777777" w:rsidR="007629FA" w:rsidRDefault="007629FA" w:rsidP="007629FA">
      <w:r>
        <w:t>Rendimiento:</w:t>
      </w:r>
    </w:p>
    <w:p w14:paraId="55815E09" w14:textId="79E40CD0" w:rsidR="007629FA" w:rsidRDefault="007629FA" w:rsidP="007629FA">
      <w:r>
        <w:t>T(Tiempo) = 9</w:t>
      </w:r>
      <w:r w:rsidR="003967A7">
        <w:t>0</w:t>
      </w:r>
      <w:r>
        <w:t xml:space="preserve"> Segundos</w:t>
      </w:r>
    </w:p>
    <w:p w14:paraId="3CCC76C2" w14:textId="72DA35F2" w:rsidR="00BF315A" w:rsidRPr="00BF315A" w:rsidRDefault="00BF315A" w:rsidP="007629FA">
      <w:r>
        <w:t>X = Tareas realizadas y se calcula X/T</w:t>
      </w:r>
      <w:r w:rsidR="00D832BE">
        <w:t xml:space="preserve"> para la evaluación en la tabla.</w:t>
      </w:r>
    </w:p>
    <w:p w14:paraId="5F015549" w14:textId="77777777" w:rsidR="007629FA" w:rsidRDefault="007629FA" w:rsidP="007629FA">
      <w:pPr>
        <w:pStyle w:val="Prrafodelista"/>
        <w:numPr>
          <w:ilvl w:val="0"/>
          <w:numId w:val="21"/>
        </w:numPr>
      </w:pPr>
      <w:r w:rsidRPr="00CF746E">
        <w:t>Excede los requerimientos:</w:t>
      </w:r>
    </w:p>
    <w:p w14:paraId="5131BF70" w14:textId="77777777" w:rsidR="007629FA" w:rsidRDefault="007629FA" w:rsidP="007629FA">
      <w:pPr>
        <w:pStyle w:val="Prrafodelista"/>
        <w:numPr>
          <w:ilvl w:val="1"/>
          <w:numId w:val="21"/>
        </w:numPr>
      </w:pPr>
      <w:r>
        <w:t>X&gt;=4/T</w:t>
      </w:r>
    </w:p>
    <w:p w14:paraId="7C8A176E" w14:textId="77777777" w:rsidR="007629FA" w:rsidRDefault="007629FA" w:rsidP="007629FA">
      <w:pPr>
        <w:pStyle w:val="Prrafodelista"/>
        <w:numPr>
          <w:ilvl w:val="0"/>
          <w:numId w:val="21"/>
        </w:numPr>
      </w:pPr>
      <w:r w:rsidRPr="00CF746E">
        <w:t>Rango objetivo:</w:t>
      </w:r>
    </w:p>
    <w:p w14:paraId="58B1DECE" w14:textId="77777777" w:rsidR="007629FA" w:rsidRDefault="007629FA" w:rsidP="007629FA">
      <w:pPr>
        <w:pStyle w:val="Prrafodelista"/>
        <w:numPr>
          <w:ilvl w:val="1"/>
          <w:numId w:val="21"/>
        </w:numPr>
      </w:pPr>
      <w:r>
        <w:t>4/T&gt;X&gt;=3/T</w:t>
      </w:r>
      <w:bookmarkStart w:id="92" w:name="_GoBack"/>
      <w:bookmarkEnd w:id="92"/>
    </w:p>
    <w:p w14:paraId="3ABD6AD0" w14:textId="77777777" w:rsidR="007629FA" w:rsidRDefault="007629FA" w:rsidP="007629FA">
      <w:pPr>
        <w:pStyle w:val="Prrafodelista"/>
        <w:numPr>
          <w:ilvl w:val="0"/>
          <w:numId w:val="21"/>
        </w:numPr>
      </w:pPr>
      <w:r w:rsidRPr="00CF746E">
        <w:t>Mínimamente aceptable:</w:t>
      </w:r>
    </w:p>
    <w:p w14:paraId="0FB78F92" w14:textId="46F42A51" w:rsidR="007629FA" w:rsidRDefault="007629FA" w:rsidP="007629FA">
      <w:pPr>
        <w:pStyle w:val="Prrafodelista"/>
        <w:numPr>
          <w:ilvl w:val="1"/>
          <w:numId w:val="21"/>
        </w:numPr>
      </w:pPr>
      <w:r>
        <w:t>3</w:t>
      </w:r>
      <w:r w:rsidR="003967A7">
        <w:t>/</w:t>
      </w:r>
      <w:r>
        <w:t>T&gt;X&gt;=&gt;1/T</w:t>
      </w:r>
    </w:p>
    <w:p w14:paraId="100B9DFF" w14:textId="77777777" w:rsidR="007629FA" w:rsidRDefault="007629FA" w:rsidP="007629FA">
      <w:pPr>
        <w:pStyle w:val="Prrafodelista"/>
        <w:numPr>
          <w:ilvl w:val="0"/>
          <w:numId w:val="21"/>
        </w:numPr>
      </w:pPr>
      <w:r w:rsidRPr="00CF746E">
        <w:t>Inaceptable:</w:t>
      </w:r>
    </w:p>
    <w:p w14:paraId="28B8FDD4" w14:textId="77777777" w:rsidR="007629FA" w:rsidRDefault="007629FA" w:rsidP="007629FA">
      <w:pPr>
        <w:pStyle w:val="Prrafodelista"/>
        <w:numPr>
          <w:ilvl w:val="1"/>
          <w:numId w:val="21"/>
        </w:numPr>
      </w:pPr>
      <w:r>
        <w:t>X&lt;1/T</w:t>
      </w:r>
    </w:p>
    <w:p w14:paraId="6C98379D" w14:textId="77777777" w:rsidR="007629FA" w:rsidRDefault="007629FA" w:rsidP="007E4162"/>
    <w:p w14:paraId="5031FC4D" w14:textId="2573F55A" w:rsidR="007E4162" w:rsidRDefault="00CF746E" w:rsidP="007E4162">
      <w:r>
        <w:t>Completitud de descripción:</w:t>
      </w:r>
    </w:p>
    <w:p w14:paraId="76E4AF20" w14:textId="24BD3040" w:rsidR="007E4162" w:rsidRDefault="00CF746E" w:rsidP="00700D8A">
      <w:pPr>
        <w:pStyle w:val="Prrafodelista"/>
        <w:numPr>
          <w:ilvl w:val="0"/>
          <w:numId w:val="21"/>
        </w:numPr>
      </w:pPr>
      <w:r w:rsidRPr="00CF746E">
        <w:t>Excede los requerimientos:</w:t>
      </w:r>
    </w:p>
    <w:p w14:paraId="08F0DF5F" w14:textId="6173FEC8" w:rsidR="00CF746E" w:rsidRDefault="00D043B5" w:rsidP="00700D8A">
      <w:pPr>
        <w:pStyle w:val="Prrafodelista"/>
        <w:numPr>
          <w:ilvl w:val="1"/>
          <w:numId w:val="21"/>
        </w:numPr>
      </w:pPr>
      <w:r>
        <w:t>1&gt;=X&gt;=0.7</w:t>
      </w:r>
    </w:p>
    <w:p w14:paraId="2BF8BF73" w14:textId="78517B70" w:rsidR="00CF746E" w:rsidRDefault="00CF746E" w:rsidP="00700D8A">
      <w:pPr>
        <w:pStyle w:val="Prrafodelista"/>
        <w:numPr>
          <w:ilvl w:val="0"/>
          <w:numId w:val="21"/>
        </w:numPr>
      </w:pPr>
      <w:r w:rsidRPr="00CF746E">
        <w:t>Rango objetivo:</w:t>
      </w:r>
    </w:p>
    <w:p w14:paraId="68F9702C" w14:textId="471CCB41" w:rsidR="00CF746E" w:rsidRDefault="00D043B5" w:rsidP="00700D8A">
      <w:pPr>
        <w:pStyle w:val="Prrafodelista"/>
        <w:numPr>
          <w:ilvl w:val="1"/>
          <w:numId w:val="21"/>
        </w:numPr>
      </w:pPr>
      <w:r>
        <w:t>0.7&gt;=X&gt;=0.6</w:t>
      </w:r>
    </w:p>
    <w:p w14:paraId="77FE6826" w14:textId="7FFCF75C" w:rsidR="00CF746E" w:rsidRDefault="00CF746E" w:rsidP="00700D8A">
      <w:pPr>
        <w:pStyle w:val="Prrafodelista"/>
        <w:numPr>
          <w:ilvl w:val="0"/>
          <w:numId w:val="21"/>
        </w:numPr>
      </w:pPr>
      <w:r w:rsidRPr="00CF746E">
        <w:t>Mínimamente aceptable:</w:t>
      </w:r>
    </w:p>
    <w:p w14:paraId="26AA8620" w14:textId="4DEBA279" w:rsidR="00CF746E" w:rsidRDefault="00D043B5" w:rsidP="00700D8A">
      <w:pPr>
        <w:pStyle w:val="Prrafodelista"/>
        <w:numPr>
          <w:ilvl w:val="1"/>
          <w:numId w:val="21"/>
        </w:numPr>
      </w:pPr>
      <w:r>
        <w:t>0.6&gt;=X&gt;=0.3</w:t>
      </w:r>
    </w:p>
    <w:p w14:paraId="48ABDB5A" w14:textId="1EAC1050" w:rsidR="00CF746E" w:rsidRDefault="00CF746E" w:rsidP="00700D8A">
      <w:pPr>
        <w:pStyle w:val="Prrafodelista"/>
        <w:numPr>
          <w:ilvl w:val="0"/>
          <w:numId w:val="21"/>
        </w:numPr>
      </w:pPr>
      <w:r w:rsidRPr="00CF746E">
        <w:t>Inaceptable:</w:t>
      </w:r>
    </w:p>
    <w:p w14:paraId="49FA7D8A" w14:textId="08444414" w:rsidR="00CF746E" w:rsidRDefault="00D043B5" w:rsidP="00700D8A">
      <w:pPr>
        <w:pStyle w:val="Prrafodelista"/>
        <w:numPr>
          <w:ilvl w:val="1"/>
          <w:numId w:val="21"/>
        </w:numPr>
      </w:pPr>
      <w:r>
        <w:t>0.3&gt;=X&gt;=0</w:t>
      </w:r>
    </w:p>
    <w:p w14:paraId="0247356C" w14:textId="77777777" w:rsidR="00610135" w:rsidRDefault="00610135" w:rsidP="00610135"/>
    <w:p w14:paraId="4EA54149" w14:textId="0D32E244" w:rsidR="00610135" w:rsidRDefault="00DF226F" w:rsidP="00610135">
      <w:r w:rsidRPr="00DF226F">
        <w:t>Facilidad de aprendizaje funcional:</w:t>
      </w:r>
    </w:p>
    <w:p w14:paraId="34C67419" w14:textId="77777777" w:rsidR="00610135" w:rsidRDefault="00610135" w:rsidP="00610135">
      <w:pPr>
        <w:pStyle w:val="Prrafodelista"/>
        <w:numPr>
          <w:ilvl w:val="0"/>
          <w:numId w:val="21"/>
        </w:numPr>
      </w:pPr>
      <w:r w:rsidRPr="00CF746E">
        <w:t>Excede los requerimientos:</w:t>
      </w:r>
    </w:p>
    <w:p w14:paraId="3C60B01C" w14:textId="65DD8F4F" w:rsidR="00610135" w:rsidRDefault="00E518FA" w:rsidP="00610135">
      <w:pPr>
        <w:pStyle w:val="Prrafodelista"/>
        <w:numPr>
          <w:ilvl w:val="1"/>
          <w:numId w:val="21"/>
        </w:numPr>
      </w:pPr>
      <w:r>
        <w:t>0&lt;</w:t>
      </w:r>
      <w:r w:rsidR="00DF226F">
        <w:t>T</w:t>
      </w:r>
      <w:r>
        <w:t>&lt;</w:t>
      </w:r>
      <w:r w:rsidR="00610135">
        <w:t>=</w:t>
      </w:r>
      <w:r>
        <w:t>8 segundos</w:t>
      </w:r>
    </w:p>
    <w:p w14:paraId="6450F185" w14:textId="77777777" w:rsidR="00610135" w:rsidRDefault="00610135" w:rsidP="00610135">
      <w:pPr>
        <w:pStyle w:val="Prrafodelista"/>
        <w:numPr>
          <w:ilvl w:val="0"/>
          <w:numId w:val="21"/>
        </w:numPr>
      </w:pPr>
      <w:r w:rsidRPr="00CF746E">
        <w:t>Rango objetivo:</w:t>
      </w:r>
    </w:p>
    <w:p w14:paraId="104E62DF" w14:textId="3389E490" w:rsidR="00610135" w:rsidRDefault="00E518FA" w:rsidP="00610135">
      <w:pPr>
        <w:pStyle w:val="Prrafodelista"/>
        <w:numPr>
          <w:ilvl w:val="1"/>
          <w:numId w:val="21"/>
        </w:numPr>
      </w:pPr>
      <w:r>
        <w:t>8&lt;</w:t>
      </w:r>
      <w:r w:rsidR="00610135">
        <w:t>=</w:t>
      </w:r>
      <w:r>
        <w:t>T&lt;</w:t>
      </w:r>
      <w:r w:rsidR="00610135">
        <w:t>=</w:t>
      </w:r>
      <w:r>
        <w:t>23 segundos</w:t>
      </w:r>
    </w:p>
    <w:p w14:paraId="2A33B98A" w14:textId="77777777" w:rsidR="00610135" w:rsidRDefault="00610135" w:rsidP="00610135">
      <w:pPr>
        <w:pStyle w:val="Prrafodelista"/>
        <w:numPr>
          <w:ilvl w:val="0"/>
          <w:numId w:val="21"/>
        </w:numPr>
      </w:pPr>
      <w:r w:rsidRPr="00CF746E">
        <w:t>Mínimamente aceptable:</w:t>
      </w:r>
    </w:p>
    <w:p w14:paraId="1D61A346" w14:textId="0264B647" w:rsidR="00610135" w:rsidRDefault="00C04119" w:rsidP="00610135">
      <w:pPr>
        <w:pStyle w:val="Prrafodelista"/>
        <w:numPr>
          <w:ilvl w:val="1"/>
          <w:numId w:val="21"/>
        </w:numPr>
      </w:pPr>
      <w:r>
        <w:t>23&lt;</w:t>
      </w:r>
      <w:r w:rsidR="00610135">
        <w:t>=</w:t>
      </w:r>
      <w:r>
        <w:t>T&lt;</w:t>
      </w:r>
      <w:r w:rsidR="00610135">
        <w:t>=</w:t>
      </w:r>
      <w:r>
        <w:t>40</w:t>
      </w:r>
    </w:p>
    <w:p w14:paraId="45C17A7D" w14:textId="77777777" w:rsidR="00610135" w:rsidRDefault="00610135" w:rsidP="00610135">
      <w:pPr>
        <w:pStyle w:val="Prrafodelista"/>
        <w:numPr>
          <w:ilvl w:val="0"/>
          <w:numId w:val="21"/>
        </w:numPr>
      </w:pPr>
      <w:r w:rsidRPr="00CF746E">
        <w:lastRenderedPageBreak/>
        <w:t>Inaceptable:</w:t>
      </w:r>
    </w:p>
    <w:p w14:paraId="0F10C25F" w14:textId="0B099A44" w:rsidR="00D83C3A" w:rsidRDefault="00C04119" w:rsidP="00D83C3A">
      <w:pPr>
        <w:pStyle w:val="Prrafodelista"/>
        <w:numPr>
          <w:ilvl w:val="1"/>
          <w:numId w:val="21"/>
        </w:numPr>
      </w:pPr>
      <w:r>
        <w:t>40&lt;T</w:t>
      </w:r>
    </w:p>
    <w:p w14:paraId="7BD263D2" w14:textId="66C587C9" w:rsidR="006D43AA" w:rsidRDefault="006D43AA" w:rsidP="006D43AA">
      <w:r>
        <w:t>A partir de la evaluación de las métricas y sus resultados, combinamos las características de resultados obtenidos de las métricas para obtener de la evaluación de la misma un resultado.</w:t>
      </w:r>
    </w:p>
    <w:p w14:paraId="24767C75" w14:textId="130F90FD" w:rsidR="006D43AA" w:rsidRDefault="006D43AA" w:rsidP="006D43AA"/>
    <w:p w14:paraId="7BFD50A7" w14:textId="33B72148" w:rsidR="00004400" w:rsidRPr="001771A9" w:rsidRDefault="00004400" w:rsidP="00004400">
      <w:pPr>
        <w:rPr>
          <w:u w:val="single"/>
        </w:rPr>
      </w:pPr>
      <w:r w:rsidRPr="001771A9">
        <w:rPr>
          <w:u w:val="single"/>
        </w:rPr>
        <w:t xml:space="preserve">A partir de la </w:t>
      </w:r>
      <w:r>
        <w:rPr>
          <w:u w:val="single"/>
        </w:rPr>
        <w:t xml:space="preserve">ejecución de la </w:t>
      </w:r>
      <w:r w:rsidRPr="001771A9">
        <w:rPr>
          <w:u w:val="single"/>
        </w:rPr>
        <w:t xml:space="preserve">evaluación de </w:t>
      </w:r>
      <w:r>
        <w:rPr>
          <w:u w:val="single"/>
        </w:rPr>
        <w:t>Usabilidad</w:t>
      </w:r>
      <w:r w:rsidRPr="001771A9">
        <w:rPr>
          <w:u w:val="single"/>
        </w:rPr>
        <w:t>:</w:t>
      </w:r>
    </w:p>
    <w:p w14:paraId="25CB050C" w14:textId="77777777" w:rsidR="00803C7D" w:rsidRDefault="00803C7D" w:rsidP="00803C7D">
      <w:pPr>
        <w:rPr>
          <w:ins w:id="93" w:author="PC GAMING" w:date="2019-11-09T13:09:00Z"/>
        </w:rPr>
      </w:pPr>
      <w:r>
        <w:t xml:space="preserve">Las funcionalidades totales que se evaluaran en las pruebas son: </w:t>
      </w:r>
    </w:p>
    <w:p w14:paraId="788D66A3" w14:textId="77777777" w:rsidR="00803C7D" w:rsidRDefault="00803C7D" w:rsidP="00803C7D">
      <w:pPr>
        <w:pStyle w:val="Prrafodelista"/>
        <w:numPr>
          <w:ilvl w:val="0"/>
          <w:numId w:val="19"/>
        </w:numPr>
        <w:rPr>
          <w:ins w:id="94" w:author="PC GAMING" w:date="2019-11-09T13:09:00Z"/>
        </w:rPr>
        <w:pPrChange w:id="95" w:author="PC GAMING" w:date="2019-11-09T13:12:00Z">
          <w:pPr/>
        </w:pPrChange>
      </w:pPr>
      <w:r>
        <w:t>enviar/recibir un mensaje de texto</w:t>
      </w:r>
    </w:p>
    <w:p w14:paraId="63A76DC7" w14:textId="77777777" w:rsidR="00803C7D" w:rsidRDefault="00803C7D" w:rsidP="00803C7D">
      <w:pPr>
        <w:pStyle w:val="Prrafodelista"/>
        <w:numPr>
          <w:ilvl w:val="0"/>
          <w:numId w:val="19"/>
        </w:numPr>
        <w:rPr>
          <w:ins w:id="96" w:author="PC GAMING" w:date="2019-11-09T13:09:00Z"/>
        </w:rPr>
        <w:pPrChange w:id="97" w:author="PC GAMING" w:date="2019-11-09T13:12:00Z">
          <w:pPr/>
        </w:pPrChange>
      </w:pPr>
      <w:del w:id="98" w:author="PC GAMING" w:date="2019-11-09T13:09:00Z">
        <w:r w:rsidDel="003A674E">
          <w:delText xml:space="preserve">, </w:delText>
        </w:r>
      </w:del>
      <w:r>
        <w:t>participar en un chat de grupo</w:t>
      </w:r>
    </w:p>
    <w:p w14:paraId="292B6128" w14:textId="77777777" w:rsidR="00803C7D" w:rsidRDefault="00803C7D" w:rsidP="00803C7D">
      <w:pPr>
        <w:pStyle w:val="Prrafodelista"/>
        <w:numPr>
          <w:ilvl w:val="0"/>
          <w:numId w:val="19"/>
        </w:numPr>
        <w:rPr>
          <w:ins w:id="99" w:author="PC GAMING" w:date="2019-11-09T13:10:00Z"/>
        </w:rPr>
        <w:pPrChange w:id="100" w:author="PC GAMING" w:date="2019-11-09T13:12:00Z">
          <w:pPr/>
        </w:pPrChange>
      </w:pPr>
      <w:del w:id="101" w:author="PC GAMING" w:date="2019-11-09T13:09:00Z">
        <w:r w:rsidDel="003A674E">
          <w:delText xml:space="preserve">, </w:delText>
        </w:r>
      </w:del>
      <w:r>
        <w:t>enviar/recibir un audio</w:t>
      </w:r>
    </w:p>
    <w:p w14:paraId="003B0AA9" w14:textId="77777777" w:rsidR="00803C7D" w:rsidRDefault="00803C7D" w:rsidP="00803C7D">
      <w:pPr>
        <w:pStyle w:val="Prrafodelista"/>
        <w:numPr>
          <w:ilvl w:val="0"/>
          <w:numId w:val="19"/>
        </w:numPr>
        <w:rPr>
          <w:ins w:id="102" w:author="PC GAMING" w:date="2019-11-09T13:10:00Z"/>
        </w:rPr>
        <w:pPrChange w:id="103" w:author="PC GAMING" w:date="2019-11-09T13:12:00Z">
          <w:pPr/>
        </w:pPrChange>
      </w:pPr>
      <w:del w:id="104" w:author="PC GAMING" w:date="2019-11-09T13:10:00Z">
        <w:r w:rsidDel="003A674E">
          <w:delText xml:space="preserve">, </w:delText>
        </w:r>
      </w:del>
      <w:r>
        <w:t>enviar/recibir un mensaje con una foto o video</w:t>
      </w:r>
      <w:del w:id="105" w:author="PC GAMING" w:date="2019-11-09T13:10:00Z">
        <w:r w:rsidDel="003A674E">
          <w:delText>,</w:delText>
        </w:r>
      </w:del>
    </w:p>
    <w:p w14:paraId="7414A1AD" w14:textId="77777777" w:rsidR="00803C7D" w:rsidRDefault="00803C7D" w:rsidP="00803C7D">
      <w:pPr>
        <w:pStyle w:val="Prrafodelista"/>
        <w:numPr>
          <w:ilvl w:val="0"/>
          <w:numId w:val="19"/>
        </w:numPr>
        <w:pPrChange w:id="106" w:author="PC GAMING" w:date="2019-11-09T13:12:00Z">
          <w:pPr/>
        </w:pPrChange>
      </w:pPr>
      <w:del w:id="107" w:author="PC GAMING" w:date="2019-11-09T13:10:00Z">
        <w:r w:rsidDel="003A674E">
          <w:delText xml:space="preserve"> y </w:delText>
        </w:r>
      </w:del>
      <w:r>
        <w:t>enviar/recibir una llamada, enviar/recibir un documento.</w:t>
      </w:r>
    </w:p>
    <w:p w14:paraId="568B5119" w14:textId="77777777" w:rsidR="00803C7D" w:rsidRDefault="00803C7D" w:rsidP="00803C7D"/>
    <w:p w14:paraId="39B31FD9" w14:textId="77777777" w:rsidR="00803C7D" w:rsidRDefault="00803C7D" w:rsidP="00803C7D">
      <w:r>
        <w:t>Dado un grupo de personas a evaluar la aplicación:</w:t>
      </w:r>
    </w:p>
    <w:p w14:paraId="27D993A9" w14:textId="0EE68E9E" w:rsidR="00803C7D" w:rsidRDefault="00803C7D" w:rsidP="00DA2DBD">
      <w:pPr>
        <w:pStyle w:val="Prrafodelista"/>
        <w:numPr>
          <w:ilvl w:val="0"/>
          <w:numId w:val="22"/>
        </w:numPr>
      </w:pPr>
      <w:r>
        <w:t>30 de los voluntarios realizaron la</w:t>
      </w:r>
      <w:r w:rsidR="00DA2DBD">
        <w:t xml:space="preserve"> prueba, el número de funciones que entendieron fue:  </w:t>
      </w:r>
      <w:r w:rsidR="00B903AB">
        <w:t>4</w:t>
      </w:r>
    </w:p>
    <w:p w14:paraId="25C0C462" w14:textId="3B35AD64" w:rsidR="00DA2DBD" w:rsidRDefault="00DA2DBD" w:rsidP="00DA2DBD">
      <w:pPr>
        <w:pStyle w:val="Prrafodelista"/>
        <w:numPr>
          <w:ilvl w:val="0"/>
          <w:numId w:val="22"/>
        </w:numPr>
      </w:pPr>
      <w:r>
        <w:t xml:space="preserve">12 </w:t>
      </w:r>
      <w:r>
        <w:t>de los voluntarios realizaron la prueba</w:t>
      </w:r>
      <w:r>
        <w:t>,</w:t>
      </w:r>
      <w:r>
        <w:t xml:space="preserve"> el </w:t>
      </w:r>
      <w:r>
        <w:t>número</w:t>
      </w:r>
      <w:r>
        <w:t xml:space="preserve"> de funciones que entendieron fue:  </w:t>
      </w:r>
      <w:r w:rsidR="00B903AB">
        <w:t>3</w:t>
      </w:r>
    </w:p>
    <w:p w14:paraId="11D626AB" w14:textId="44DDACCC" w:rsidR="00DA2DBD" w:rsidRDefault="00DA2DBD" w:rsidP="00DA2DBD">
      <w:pPr>
        <w:pStyle w:val="Prrafodelista"/>
        <w:numPr>
          <w:ilvl w:val="0"/>
          <w:numId w:val="22"/>
        </w:numPr>
      </w:pPr>
      <w:r>
        <w:t xml:space="preserve">8 </w:t>
      </w:r>
      <w:r>
        <w:t>de los voluntarios realizaron la prueba</w:t>
      </w:r>
      <w:r>
        <w:t>,</w:t>
      </w:r>
      <w:r>
        <w:t xml:space="preserve"> el </w:t>
      </w:r>
      <w:r>
        <w:t>número</w:t>
      </w:r>
      <w:r>
        <w:t xml:space="preserve"> de funciones que entendieron fue:  </w:t>
      </w:r>
      <w:r w:rsidR="00B903AB">
        <w:t>1</w:t>
      </w:r>
    </w:p>
    <w:p w14:paraId="3987B22C" w14:textId="77777777" w:rsidR="00803C7D" w:rsidRDefault="00803C7D" w:rsidP="00796164">
      <w:pPr>
        <w:spacing w:after="0"/>
      </w:pPr>
    </w:p>
    <w:p w14:paraId="7AE0D154" w14:textId="7DEAF360" w:rsidR="00796164" w:rsidRDefault="00004400" w:rsidP="00796164">
      <w:pPr>
        <w:spacing w:after="0"/>
      </w:pPr>
      <w:r>
        <w:t xml:space="preserve">Se obtuvo para la </w:t>
      </w:r>
      <w:r w:rsidR="006A5811" w:rsidRPr="00B177A4">
        <w:rPr>
          <w:b/>
          <w:bCs/>
          <w:i/>
          <w:iCs/>
        </w:rPr>
        <w:t xml:space="preserve">métrica de </w:t>
      </w:r>
      <w:r w:rsidR="006A5811" w:rsidRPr="008141D4">
        <w:rPr>
          <w:b/>
          <w:bCs/>
          <w:i/>
          <w:iCs/>
        </w:rPr>
        <w:t>completitud</w:t>
      </w:r>
      <w:r w:rsidR="006A5811" w:rsidRPr="00B06A20">
        <w:rPr>
          <w:b/>
          <w:bCs/>
          <w:i/>
          <w:iCs/>
          <w:rPrChange w:id="108" w:author="PC GAMING" w:date="2019-11-09T13:07:00Z">
            <w:rPr/>
          </w:rPrChange>
        </w:rPr>
        <w:t xml:space="preserve"> de</w:t>
      </w:r>
      <w:del w:id="109" w:author="PC GAMING" w:date="2019-11-09T13:07:00Z">
        <w:r w:rsidR="006A5811" w:rsidRPr="00B06A20" w:rsidDel="00B06A20">
          <w:rPr>
            <w:b/>
            <w:bCs/>
            <w:i/>
            <w:iCs/>
            <w:rPrChange w:id="110" w:author="PC GAMING" w:date="2019-11-09T13:07:00Z">
              <w:rPr/>
            </w:rPrChange>
          </w:rPr>
          <w:delText xml:space="preserve"> la</w:delText>
        </w:r>
      </w:del>
      <w:r w:rsidR="006A5811" w:rsidRPr="00B06A20">
        <w:rPr>
          <w:b/>
          <w:bCs/>
          <w:i/>
          <w:iCs/>
          <w:rPrChange w:id="111" w:author="PC GAMING" w:date="2019-11-09T13:07:00Z">
            <w:rPr/>
          </w:rPrChange>
        </w:rPr>
        <w:t xml:space="preserve"> descripción</w:t>
      </w:r>
      <w:r>
        <w:t xml:space="preserve">, a partir de la participación de los 50 voluntarios que el resultado en promedio de las pruebas solicitadas fue </w:t>
      </w:r>
      <w:r w:rsidR="00796164">
        <w:t>X, donde X = A / B</w:t>
      </w:r>
    </w:p>
    <w:p w14:paraId="1DCB842B" w14:textId="77777777" w:rsidR="00796164" w:rsidRDefault="00796164" w:rsidP="00796164">
      <w:pPr>
        <w:spacing w:after="0"/>
      </w:pPr>
      <w:r>
        <w:t>A = Número de funciones (o tipos de funciones) entendidas</w:t>
      </w:r>
    </w:p>
    <w:p w14:paraId="66424331" w14:textId="77777777" w:rsidR="00796164" w:rsidRDefault="00796164" w:rsidP="00796164">
      <w:pPr>
        <w:spacing w:after="0"/>
      </w:pPr>
      <w:r>
        <w:t>B = Número total de funciones (o tipos de funciones)</w:t>
      </w:r>
    </w:p>
    <w:p w14:paraId="400C0257" w14:textId="7809BC28" w:rsidR="00004400" w:rsidRDefault="00796164" w:rsidP="00796164">
      <w:pPr>
        <w:spacing w:after="0"/>
      </w:pPr>
      <w:r>
        <w:t xml:space="preserve">El valor de X fue </w:t>
      </w:r>
      <w:r w:rsidR="00004400">
        <w:t xml:space="preserve">de </w:t>
      </w:r>
      <w:r w:rsidR="00375F2A">
        <w:t>0.6</w:t>
      </w:r>
      <w:r w:rsidR="00B903AB">
        <w:t>56</w:t>
      </w:r>
      <w:r w:rsidR="00375F2A">
        <w:t>,</w:t>
      </w:r>
      <w:r w:rsidR="00004400">
        <w:t xml:space="preserve"> lo que posiciona al valor obtenido en ‘</w:t>
      </w:r>
      <w:r>
        <w:t>Rango objetivo’</w:t>
      </w:r>
      <w:r w:rsidR="00004400">
        <w:t>.</w:t>
      </w:r>
    </w:p>
    <w:p w14:paraId="3FC0EC22" w14:textId="4BDE7FB2" w:rsidR="00803C7D" w:rsidRDefault="00803C7D" w:rsidP="00004400"/>
    <w:p w14:paraId="31D5BCB0" w14:textId="6FB46A6D" w:rsidR="00AC5E37" w:rsidRDefault="00AC5E37" w:rsidP="00004400"/>
    <w:p w14:paraId="7763C42A" w14:textId="77777777" w:rsidR="00AC5E37" w:rsidRDefault="00AC5E37" w:rsidP="00004400"/>
    <w:p w14:paraId="356D829E" w14:textId="77777777" w:rsidR="00AC5E37" w:rsidRDefault="00AC5E37" w:rsidP="00AC5E37">
      <w:r>
        <w:t>Dado un grupo de personas a evaluar la aplicación:</w:t>
      </w:r>
    </w:p>
    <w:p w14:paraId="4538B626" w14:textId="6F2307D6" w:rsidR="00AC5E37" w:rsidRDefault="00AC5E37" w:rsidP="00AC5E37">
      <w:pPr>
        <w:pStyle w:val="Prrafodelista"/>
        <w:numPr>
          <w:ilvl w:val="0"/>
          <w:numId w:val="22"/>
        </w:numPr>
      </w:pPr>
      <w:r>
        <w:t>25</w:t>
      </w:r>
      <w:r>
        <w:t xml:space="preserve"> de los voluntarios realizaron la prueba, el </w:t>
      </w:r>
      <w:r>
        <w:t>tiempo promedio tomado fue</w:t>
      </w:r>
      <w:r>
        <w:t xml:space="preserve">:  </w:t>
      </w:r>
      <w:r>
        <w:t>8 s</w:t>
      </w:r>
    </w:p>
    <w:p w14:paraId="2BB0A5F9" w14:textId="6000B4A4" w:rsidR="00AC5E37" w:rsidRDefault="00B903AB" w:rsidP="00AC5E37">
      <w:pPr>
        <w:pStyle w:val="Prrafodelista"/>
        <w:numPr>
          <w:ilvl w:val="0"/>
          <w:numId w:val="22"/>
        </w:numPr>
      </w:pPr>
      <w:r>
        <w:t>18</w:t>
      </w:r>
      <w:r w:rsidR="00AC5E37">
        <w:t xml:space="preserve"> de los voluntarios realizaron la prueba, el tiempo promedio tomado fue:  </w:t>
      </w:r>
      <w:r>
        <w:t>7</w:t>
      </w:r>
      <w:r w:rsidR="00AC5E37">
        <w:t xml:space="preserve"> s</w:t>
      </w:r>
    </w:p>
    <w:p w14:paraId="5EE5538B" w14:textId="219E94E7" w:rsidR="00803C7D" w:rsidRDefault="00B903AB" w:rsidP="00004400">
      <w:pPr>
        <w:pStyle w:val="Prrafodelista"/>
        <w:numPr>
          <w:ilvl w:val="0"/>
          <w:numId w:val="22"/>
        </w:numPr>
      </w:pPr>
      <w:r>
        <w:t>7</w:t>
      </w:r>
      <w:r w:rsidR="00AC5E37">
        <w:t xml:space="preserve"> de los voluntarios realizaron la prueba, el tiempo promedio tomado fue:  </w:t>
      </w:r>
      <w:r>
        <w:t>5</w:t>
      </w:r>
      <w:r w:rsidR="00AC5E37">
        <w:t xml:space="preserve"> s</w:t>
      </w:r>
    </w:p>
    <w:p w14:paraId="375629AF" w14:textId="77777777" w:rsidR="00803C7D" w:rsidRDefault="00803C7D" w:rsidP="00004400"/>
    <w:p w14:paraId="27C29E32" w14:textId="39EA9833" w:rsidR="00004400" w:rsidRDefault="00004400" w:rsidP="00004400">
      <w:r>
        <w:t xml:space="preserve">Se obtuvo para la </w:t>
      </w:r>
      <w:r w:rsidR="00595549">
        <w:rPr>
          <w:b/>
          <w:bCs/>
          <w:i/>
          <w:iCs/>
        </w:rPr>
        <w:t>facilidad de aprendizaje funcional</w:t>
      </w:r>
      <w:r>
        <w:t xml:space="preserve">, a partir de la participación de los 50 voluntarios que el resultado en promedio de las pruebas solicitadas fue </w:t>
      </w:r>
      <w:r w:rsidR="00261A76">
        <w:t xml:space="preserve">de T, donde T = Tiempo promedio tomado para aprender a usar una función correctamente) y tomó un valor de </w:t>
      </w:r>
      <w:r w:rsidR="00205292">
        <w:t>T = 7</w:t>
      </w:r>
      <w:r w:rsidR="00B903AB">
        <w:t>.22</w:t>
      </w:r>
      <w:r w:rsidR="00205292">
        <w:t xml:space="preserve"> segundos</w:t>
      </w:r>
      <w:r>
        <w:t>, lo que posiciona al valor obtenido en ‘</w:t>
      </w:r>
      <w:r w:rsidR="00205292">
        <w:t>Excede los requerimientos’</w:t>
      </w:r>
      <w:r>
        <w:t>.</w:t>
      </w:r>
    </w:p>
    <w:p w14:paraId="703BAECA" w14:textId="77777777" w:rsidR="00004400" w:rsidRDefault="00004400" w:rsidP="00004400"/>
    <w:p w14:paraId="3CAD784A" w14:textId="1696302F" w:rsidR="00004400" w:rsidRDefault="00004400" w:rsidP="00004400">
      <w:r>
        <w:lastRenderedPageBreak/>
        <w:t>El resultado final corresponde a ‘Rango Objetivo’ dado que el resultado de la evaluación de la primera métrica es ‘</w:t>
      </w:r>
      <w:r w:rsidR="00205292">
        <w:t xml:space="preserve">Rango objetivo’ </w:t>
      </w:r>
      <w:r>
        <w:t>como primera columna, y ‘</w:t>
      </w:r>
      <w:r w:rsidR="00205292">
        <w:t xml:space="preserve">excede los requerimientos’ </w:t>
      </w:r>
      <w:r>
        <w:t>como segunda columna a considerar. Dicho resultado sale de la tabla a continuación descripta.</w:t>
      </w:r>
    </w:p>
    <w:p w14:paraId="5739F15B" w14:textId="64ED19C8" w:rsidR="00004400" w:rsidRDefault="00004400" w:rsidP="006D43AA"/>
    <w:p w14:paraId="635CD8FD" w14:textId="2AAC9E63" w:rsidR="00004400" w:rsidRDefault="00004400" w:rsidP="006D43AA"/>
    <w:p w14:paraId="3B4500D3" w14:textId="7347DB5F" w:rsidR="00EB01B6" w:rsidRDefault="00EB01B6" w:rsidP="006D43AA"/>
    <w:p w14:paraId="26B7B52A" w14:textId="554DD935" w:rsidR="00F7188C" w:rsidRPr="00F7188C" w:rsidRDefault="00F7188C" w:rsidP="006D43AA">
      <w:pPr>
        <w:rPr>
          <w:u w:val="single"/>
        </w:rPr>
      </w:pPr>
      <w:r w:rsidRPr="001771A9">
        <w:rPr>
          <w:u w:val="single"/>
        </w:rPr>
        <w:t xml:space="preserve">A partir de la </w:t>
      </w:r>
      <w:r>
        <w:rPr>
          <w:u w:val="single"/>
        </w:rPr>
        <w:t xml:space="preserve">ejecución de la </w:t>
      </w:r>
      <w:r w:rsidRPr="001771A9">
        <w:rPr>
          <w:u w:val="single"/>
        </w:rPr>
        <w:t>evaluación de Eficiencia:</w:t>
      </w:r>
    </w:p>
    <w:p w14:paraId="6D194D82" w14:textId="4613ADB9" w:rsidR="00F7188C" w:rsidRDefault="00F7188C" w:rsidP="00F7188C">
      <w:pPr>
        <w:rPr>
          <w:ins w:id="112" w:author="PC GAMING" w:date="2019-11-09T13:14:00Z"/>
        </w:rPr>
      </w:pPr>
      <w:r>
        <w:t>C</w:t>
      </w:r>
      <w:r>
        <w:t>onjunto de funcionalidades básicas de WhatsApp</w:t>
      </w:r>
      <w:r>
        <w:t xml:space="preserve"> a evaluar</w:t>
      </w:r>
      <w:r>
        <w:t xml:space="preserve">: </w:t>
      </w:r>
    </w:p>
    <w:p w14:paraId="7EBF5B40" w14:textId="77777777" w:rsidR="00F7188C" w:rsidRDefault="00F7188C" w:rsidP="00F7188C">
      <w:pPr>
        <w:pStyle w:val="Prrafodelista"/>
        <w:numPr>
          <w:ilvl w:val="0"/>
          <w:numId w:val="20"/>
        </w:numPr>
        <w:rPr>
          <w:ins w:id="113" w:author="PC GAMING" w:date="2019-11-09T13:14:00Z"/>
        </w:rPr>
        <w:pPrChange w:id="114" w:author="PC GAMING" w:date="2019-11-09T13:15:00Z">
          <w:pPr/>
        </w:pPrChange>
      </w:pPr>
      <w:r>
        <w:t>enviar un mensaje</w:t>
      </w:r>
      <w:del w:id="115" w:author="PC GAMING" w:date="2019-11-09T13:14:00Z">
        <w:r w:rsidDel="009B29F3">
          <w:delText xml:space="preserve">, </w:delText>
        </w:r>
      </w:del>
    </w:p>
    <w:p w14:paraId="0E1C9D2A" w14:textId="77777777" w:rsidR="00F7188C" w:rsidRDefault="00F7188C" w:rsidP="00F7188C">
      <w:pPr>
        <w:pStyle w:val="Prrafodelista"/>
        <w:numPr>
          <w:ilvl w:val="0"/>
          <w:numId w:val="20"/>
        </w:numPr>
        <w:rPr>
          <w:ins w:id="116" w:author="PC GAMING" w:date="2019-11-09T13:14:00Z"/>
        </w:rPr>
        <w:pPrChange w:id="117" w:author="PC GAMING" w:date="2019-11-09T13:15:00Z">
          <w:pPr/>
        </w:pPrChange>
      </w:pPr>
      <w:r>
        <w:t>cambiar estado</w:t>
      </w:r>
    </w:p>
    <w:p w14:paraId="7AC611EC" w14:textId="77777777" w:rsidR="00F7188C" w:rsidRDefault="00F7188C" w:rsidP="00F7188C">
      <w:pPr>
        <w:pStyle w:val="Prrafodelista"/>
        <w:numPr>
          <w:ilvl w:val="0"/>
          <w:numId w:val="20"/>
        </w:numPr>
        <w:rPr>
          <w:ins w:id="118" w:author="PC GAMING" w:date="2019-11-09T13:14:00Z"/>
        </w:rPr>
        <w:pPrChange w:id="119" w:author="PC GAMING" w:date="2019-11-09T13:15:00Z">
          <w:pPr/>
        </w:pPrChange>
      </w:pPr>
      <w:del w:id="120" w:author="PC GAMING" w:date="2019-11-09T13:14:00Z">
        <w:r w:rsidDel="009B29F3">
          <w:delText xml:space="preserve">, </w:delText>
        </w:r>
      </w:del>
      <w:r>
        <w:t>cambiar foto de perfil</w:t>
      </w:r>
    </w:p>
    <w:p w14:paraId="1BAA7762" w14:textId="77777777" w:rsidR="00F7188C" w:rsidRDefault="00F7188C" w:rsidP="00F7188C">
      <w:pPr>
        <w:pStyle w:val="Prrafodelista"/>
        <w:numPr>
          <w:ilvl w:val="0"/>
          <w:numId w:val="20"/>
        </w:numPr>
        <w:rPr>
          <w:ins w:id="121" w:author="PC GAMING" w:date="2019-11-09T13:14:00Z"/>
        </w:rPr>
        <w:pPrChange w:id="122" w:author="PC GAMING" w:date="2019-11-09T13:15:00Z">
          <w:pPr/>
        </w:pPrChange>
      </w:pPr>
      <w:del w:id="123" w:author="PC GAMING" w:date="2019-11-09T13:14:00Z">
        <w:r w:rsidDel="009B29F3">
          <w:delText xml:space="preserve">, </w:delText>
        </w:r>
      </w:del>
      <w:r>
        <w:t>vaciar chats</w:t>
      </w:r>
    </w:p>
    <w:p w14:paraId="61AB3DD3" w14:textId="596402F9" w:rsidR="00F7188C" w:rsidRDefault="00F7188C" w:rsidP="00F7188C">
      <w:pPr>
        <w:pStyle w:val="Prrafodelista"/>
        <w:numPr>
          <w:ilvl w:val="0"/>
          <w:numId w:val="20"/>
        </w:numPr>
      </w:pPr>
      <w:del w:id="124" w:author="PC GAMING" w:date="2019-11-09T13:14:00Z">
        <w:r w:rsidDel="009B29F3">
          <w:delText xml:space="preserve">, y </w:delText>
        </w:r>
      </w:del>
      <w:r>
        <w:t xml:space="preserve">crear un grupo de contactos. </w:t>
      </w:r>
    </w:p>
    <w:p w14:paraId="1D87BD02" w14:textId="6CD30064" w:rsidR="00F7188C" w:rsidRDefault="00F7188C" w:rsidP="006D43AA"/>
    <w:p w14:paraId="38FFAF14" w14:textId="77777777" w:rsidR="00B903AB" w:rsidRDefault="00B903AB" w:rsidP="00B903AB"/>
    <w:p w14:paraId="1F2930CC" w14:textId="70599D97" w:rsidR="00B903AB" w:rsidRDefault="00B903AB" w:rsidP="00B903AB">
      <w:r>
        <w:t>Dado un grupo de personas a evaluar la aplicación:</w:t>
      </w:r>
    </w:p>
    <w:p w14:paraId="0A41B1EB" w14:textId="272766C1" w:rsidR="00B903AB" w:rsidRDefault="00B903AB" w:rsidP="00B903AB">
      <w:pPr>
        <w:pStyle w:val="Prrafodelista"/>
        <w:numPr>
          <w:ilvl w:val="0"/>
          <w:numId w:val="22"/>
        </w:numPr>
      </w:pPr>
      <w:r>
        <w:t xml:space="preserve">25 de los voluntarios realizaron la prueba, el tiempo promedio tomado fue:  </w:t>
      </w:r>
      <w:r w:rsidR="008E14EC">
        <w:t>20</w:t>
      </w:r>
      <w:r>
        <w:t xml:space="preserve"> s</w:t>
      </w:r>
    </w:p>
    <w:p w14:paraId="15533381" w14:textId="219040C2" w:rsidR="00B903AB" w:rsidRDefault="00A63790" w:rsidP="00B903AB">
      <w:pPr>
        <w:pStyle w:val="Prrafodelista"/>
        <w:numPr>
          <w:ilvl w:val="0"/>
          <w:numId w:val="22"/>
        </w:numPr>
      </w:pPr>
      <w:r>
        <w:t xml:space="preserve">20 </w:t>
      </w:r>
      <w:r w:rsidR="00B903AB">
        <w:t xml:space="preserve">de los voluntarios realizaron la prueba, el tiempo promedio tomado fue:  </w:t>
      </w:r>
      <w:r w:rsidR="008E14EC">
        <w:t xml:space="preserve">18 </w:t>
      </w:r>
      <w:r w:rsidR="00B903AB">
        <w:t>s</w:t>
      </w:r>
    </w:p>
    <w:p w14:paraId="33EB9901" w14:textId="1DAEA845" w:rsidR="00B903AB" w:rsidRDefault="00A63790" w:rsidP="00B903AB">
      <w:pPr>
        <w:pStyle w:val="Prrafodelista"/>
        <w:numPr>
          <w:ilvl w:val="0"/>
          <w:numId w:val="22"/>
        </w:numPr>
      </w:pPr>
      <w:r>
        <w:t>5</w:t>
      </w:r>
      <w:r w:rsidR="00B903AB">
        <w:t xml:space="preserve"> de los voluntarios realizaron la prueba, el tiempo promedio tomado fue:  </w:t>
      </w:r>
      <w:r w:rsidR="008E14EC">
        <w:t>30</w:t>
      </w:r>
      <w:r w:rsidR="00B903AB">
        <w:t xml:space="preserve"> s</w:t>
      </w:r>
    </w:p>
    <w:p w14:paraId="75C2F8C8" w14:textId="48176D11" w:rsidR="00F7188C" w:rsidRDefault="00F7188C" w:rsidP="006D43AA"/>
    <w:p w14:paraId="0F903064" w14:textId="3E26D1C6" w:rsidR="00FC270B" w:rsidRDefault="00A473A4" w:rsidP="006D43AA">
      <w:r>
        <w:t xml:space="preserve">Se obtuvo para la </w:t>
      </w:r>
      <w:r w:rsidRPr="00B177A4">
        <w:rPr>
          <w:b/>
          <w:bCs/>
          <w:i/>
          <w:iCs/>
        </w:rPr>
        <w:t>métrica de tiempo de respuesta</w:t>
      </w:r>
      <w:r>
        <w:t xml:space="preserve">, a partir de la participación de los 50 voluntarios que el resultado en promedio de las pruebas solicitadas fue de </w:t>
      </w:r>
      <w:r w:rsidR="00A63790">
        <w:t>2</w:t>
      </w:r>
      <w:r w:rsidR="008E14EC">
        <w:t>0.2</w:t>
      </w:r>
      <w:r>
        <w:t xml:space="preserve"> segundos, lo que posiciona al valor obtenido </w:t>
      </w:r>
      <w:r w:rsidR="003D233C">
        <w:t>en ‘Mínimamente aceptable’.</w:t>
      </w:r>
    </w:p>
    <w:p w14:paraId="73EF3A2A" w14:textId="724A79F6" w:rsidR="00B903AB" w:rsidRDefault="00B903AB" w:rsidP="006D43AA"/>
    <w:p w14:paraId="2E35B4D3" w14:textId="5D66D034" w:rsidR="008E14EC" w:rsidRDefault="008E14EC" w:rsidP="006D43AA"/>
    <w:p w14:paraId="4C4E34A7" w14:textId="6F46DBBB" w:rsidR="008E14EC" w:rsidRDefault="008E14EC" w:rsidP="006D43AA"/>
    <w:p w14:paraId="2F0A4F83" w14:textId="77777777" w:rsidR="008E14EC" w:rsidRDefault="008E14EC" w:rsidP="008E14EC">
      <w:r>
        <w:t>Dado un grupo de personas a evaluar la aplicación:</w:t>
      </w:r>
    </w:p>
    <w:p w14:paraId="39991388" w14:textId="227B9DD6" w:rsidR="008E14EC" w:rsidRDefault="008E14EC" w:rsidP="008E14EC">
      <w:pPr>
        <w:pStyle w:val="Prrafodelista"/>
        <w:numPr>
          <w:ilvl w:val="0"/>
          <w:numId w:val="22"/>
        </w:numPr>
      </w:pPr>
      <w:r>
        <w:t>17</w:t>
      </w:r>
      <w:r>
        <w:t xml:space="preserve"> de los voluntarios realizaron la prueba, el tiempo promedio tomado fue:  </w:t>
      </w:r>
      <w:r>
        <w:t>4</w:t>
      </w:r>
    </w:p>
    <w:p w14:paraId="408F1210" w14:textId="7B62E49E" w:rsidR="008E14EC" w:rsidRDefault="008E14EC" w:rsidP="008E14EC">
      <w:pPr>
        <w:pStyle w:val="Prrafodelista"/>
        <w:numPr>
          <w:ilvl w:val="0"/>
          <w:numId w:val="22"/>
        </w:numPr>
      </w:pPr>
      <w:r>
        <w:t>2</w:t>
      </w:r>
      <w:r>
        <w:t>7</w:t>
      </w:r>
      <w:r>
        <w:t xml:space="preserve"> de los voluntarios realizaron la prueba, el tiempo promedio tomado fue:  </w:t>
      </w:r>
      <w:r>
        <w:t>3</w:t>
      </w:r>
    </w:p>
    <w:p w14:paraId="4BB4B87E" w14:textId="1BE9855A" w:rsidR="008E14EC" w:rsidRDefault="008E14EC" w:rsidP="008E14EC">
      <w:pPr>
        <w:pStyle w:val="Prrafodelista"/>
        <w:numPr>
          <w:ilvl w:val="0"/>
          <w:numId w:val="22"/>
        </w:numPr>
      </w:pPr>
      <w:r>
        <w:t>6</w:t>
      </w:r>
      <w:r>
        <w:t xml:space="preserve"> de los voluntarios realizaron la prueba, el tiempo promedio tomado fue:  </w:t>
      </w:r>
      <w:r>
        <w:t>2</w:t>
      </w:r>
    </w:p>
    <w:p w14:paraId="59A3C0FF" w14:textId="77777777" w:rsidR="008E14EC" w:rsidRDefault="008E14EC" w:rsidP="006D43AA"/>
    <w:p w14:paraId="472E4CC0" w14:textId="6C1927A2" w:rsidR="00A63D42" w:rsidRDefault="00A63D42" w:rsidP="00A63D42">
      <w:r>
        <w:t xml:space="preserve">Se obtuvo para la </w:t>
      </w:r>
      <w:r w:rsidRPr="00B177A4">
        <w:rPr>
          <w:b/>
          <w:bCs/>
          <w:i/>
          <w:iCs/>
        </w:rPr>
        <w:t xml:space="preserve">métrica de </w:t>
      </w:r>
      <w:r>
        <w:rPr>
          <w:b/>
          <w:bCs/>
          <w:i/>
          <w:iCs/>
        </w:rPr>
        <w:t>rendimiento</w:t>
      </w:r>
      <w:r>
        <w:t xml:space="preserve">, a partir de la participación de los 50 voluntarios que el resultado en promedio de las pruebas solicitadas fue de </w:t>
      </w:r>
      <w:r w:rsidR="00E761AA">
        <w:t>X/T donde X (número de tareas realizadas) es 3</w:t>
      </w:r>
      <w:r w:rsidR="008E14EC">
        <w:t>.22</w:t>
      </w:r>
      <w:r w:rsidR="00E761AA">
        <w:t xml:space="preserve"> y T de 90</w:t>
      </w:r>
      <w:r>
        <w:t xml:space="preserve"> segundos, lo que posiciona al valor obtenido en ‘</w:t>
      </w:r>
      <w:r w:rsidR="004E3728">
        <w:t>Rango objetivo</w:t>
      </w:r>
      <w:r>
        <w:t>’.</w:t>
      </w:r>
    </w:p>
    <w:p w14:paraId="51B69E1F" w14:textId="65DCDE94" w:rsidR="004D7267" w:rsidRDefault="004D7267" w:rsidP="00A63D42"/>
    <w:p w14:paraId="6553D35E" w14:textId="130F005E" w:rsidR="004D7267" w:rsidRDefault="004D7267" w:rsidP="00A63D42">
      <w:r>
        <w:lastRenderedPageBreak/>
        <w:t>El resultado final corresponde a ‘Rango Objetivo’ dado que el resultado de la evaluación de la primera métrica es ‘Mínimamente aceptable’ como primera columna, y ‘Rango objetivo’ como segunda columna a considerar. Dicho resultado sale de la tabla a continuación descripta.</w:t>
      </w:r>
    </w:p>
    <w:p w14:paraId="6DC84F09" w14:textId="77777777" w:rsidR="003D233C" w:rsidRDefault="003D233C" w:rsidP="006D43AA"/>
    <w:p w14:paraId="3CF60752" w14:textId="4583AD94" w:rsidR="00FC270B" w:rsidRDefault="00FC270B" w:rsidP="006D43AA"/>
    <w:p w14:paraId="67A6E9F8" w14:textId="77777777" w:rsidR="00FC270B" w:rsidRDefault="00FC270B" w:rsidP="006D43AA"/>
    <w:p w14:paraId="54A63E6F" w14:textId="35F33E97" w:rsidR="006D43AA" w:rsidRPr="001771A9" w:rsidRDefault="00E35620" w:rsidP="006D43AA">
      <w:pPr>
        <w:rPr>
          <w:u w:val="single"/>
        </w:rPr>
      </w:pPr>
      <w:r w:rsidRPr="001771A9">
        <w:rPr>
          <w:u w:val="single"/>
        </w:rPr>
        <w:t xml:space="preserve">A partir de la evaluación </w:t>
      </w:r>
      <w:r w:rsidR="006D43AA" w:rsidRPr="001771A9">
        <w:rPr>
          <w:u w:val="single"/>
        </w:rPr>
        <w:t xml:space="preserve">de </w:t>
      </w:r>
      <w:r w:rsidR="00A00D65" w:rsidRPr="001771A9">
        <w:rPr>
          <w:u w:val="single"/>
        </w:rPr>
        <w:t>Eficiencia</w:t>
      </w:r>
      <w:r w:rsidR="001771A9" w:rsidRPr="001771A9">
        <w:rPr>
          <w:u w:val="single"/>
        </w:rPr>
        <w:t>:</w:t>
      </w:r>
    </w:p>
    <w:p w14:paraId="5CF5A775" w14:textId="77777777" w:rsidR="006D43AA" w:rsidRPr="009B23CB" w:rsidRDefault="006D43AA" w:rsidP="006D43AA">
      <w:pPr>
        <w:rPr>
          <w:sz w:val="16"/>
          <w:szCs w:val="16"/>
        </w:rPr>
      </w:pPr>
    </w:p>
    <w:tbl>
      <w:tblPr>
        <w:tblStyle w:val="Tablaconcuadrcula"/>
        <w:tblW w:w="10482" w:type="dxa"/>
        <w:tblInd w:w="-838" w:type="dxa"/>
        <w:tblLook w:val="04A0" w:firstRow="1" w:lastRow="0" w:firstColumn="1" w:lastColumn="0" w:noHBand="0" w:noVBand="1"/>
      </w:tblPr>
      <w:tblGrid>
        <w:gridCol w:w="3494"/>
        <w:gridCol w:w="3494"/>
        <w:gridCol w:w="3494"/>
      </w:tblGrid>
      <w:tr w:rsidR="00AD7DC3" w14:paraId="0BB0903B" w14:textId="5631C996" w:rsidTr="00AD7DC3">
        <w:trPr>
          <w:trHeight w:val="534"/>
        </w:trPr>
        <w:tc>
          <w:tcPr>
            <w:tcW w:w="3494" w:type="dxa"/>
            <w:shd w:val="clear" w:color="auto" w:fill="DEEAF6" w:themeFill="accent5" w:themeFillTint="33"/>
          </w:tcPr>
          <w:p w14:paraId="4DE67176" w14:textId="2F462FC9" w:rsidR="00AD7DC3" w:rsidRDefault="00AD7DC3" w:rsidP="00AD7DC3">
            <w:pPr>
              <w:jc w:val="center"/>
            </w:pPr>
            <w:r>
              <w:t>RESULTADO DE TIEMPO DE RESPUESTA</w:t>
            </w:r>
          </w:p>
        </w:tc>
        <w:tc>
          <w:tcPr>
            <w:tcW w:w="3494" w:type="dxa"/>
            <w:shd w:val="clear" w:color="auto" w:fill="DEEAF6" w:themeFill="accent5" w:themeFillTint="33"/>
          </w:tcPr>
          <w:p w14:paraId="1C9B9FD3" w14:textId="5662B6E4" w:rsidR="00AD7DC3" w:rsidRDefault="00AD7DC3" w:rsidP="00AD7DC3">
            <w:pPr>
              <w:jc w:val="center"/>
            </w:pPr>
            <w:r>
              <w:t>RESULTADO DE RENDIMIENTO</w:t>
            </w:r>
          </w:p>
        </w:tc>
        <w:tc>
          <w:tcPr>
            <w:tcW w:w="3494" w:type="dxa"/>
            <w:shd w:val="clear" w:color="auto" w:fill="DEEAF6" w:themeFill="accent5" w:themeFillTint="33"/>
          </w:tcPr>
          <w:p w14:paraId="194F20F8" w14:textId="3D9A5335" w:rsidR="00AD7DC3" w:rsidRDefault="00AD7DC3" w:rsidP="00AD7DC3">
            <w:pPr>
              <w:jc w:val="center"/>
            </w:pPr>
            <w:r w:rsidRPr="00AD7DC3">
              <w:t>RESULTADO FINAL</w:t>
            </w:r>
          </w:p>
        </w:tc>
      </w:tr>
      <w:tr w:rsidR="000552F5" w14:paraId="4BA20BC6" w14:textId="1F1BB2ED" w:rsidTr="00AD7DC3">
        <w:trPr>
          <w:trHeight w:val="516"/>
        </w:trPr>
        <w:tc>
          <w:tcPr>
            <w:tcW w:w="3494" w:type="dxa"/>
            <w:shd w:val="clear" w:color="auto" w:fill="FFFFFF" w:themeFill="background1"/>
          </w:tcPr>
          <w:p w14:paraId="0F99DB83" w14:textId="4014E5DD" w:rsidR="000552F5" w:rsidRDefault="000552F5" w:rsidP="000552F5">
            <w:r w:rsidRPr="000552F5">
              <w:t>Rango Objetivo</w:t>
            </w:r>
          </w:p>
        </w:tc>
        <w:tc>
          <w:tcPr>
            <w:tcW w:w="3494" w:type="dxa"/>
          </w:tcPr>
          <w:p w14:paraId="1C86ED49" w14:textId="50743D8F" w:rsidR="000552F5" w:rsidRDefault="000552F5" w:rsidP="000552F5">
            <w:r>
              <w:t>Excede los requerimientos</w:t>
            </w:r>
          </w:p>
        </w:tc>
        <w:tc>
          <w:tcPr>
            <w:tcW w:w="3494" w:type="dxa"/>
          </w:tcPr>
          <w:p w14:paraId="7F49C1F0" w14:textId="3B190EDE" w:rsidR="000552F5" w:rsidRDefault="000552F5" w:rsidP="000552F5">
            <w:r w:rsidRPr="000552F5">
              <w:t>Excede los requerimientos</w:t>
            </w:r>
          </w:p>
        </w:tc>
      </w:tr>
      <w:tr w:rsidR="000552F5" w14:paraId="3A1A70E8" w14:textId="54692E80" w:rsidTr="00AD7DC3">
        <w:trPr>
          <w:trHeight w:val="534"/>
        </w:trPr>
        <w:tc>
          <w:tcPr>
            <w:tcW w:w="3494" w:type="dxa"/>
            <w:shd w:val="clear" w:color="auto" w:fill="FFFFFF" w:themeFill="background1"/>
          </w:tcPr>
          <w:p w14:paraId="22AA80E0" w14:textId="29918327" w:rsidR="000552F5" w:rsidRDefault="000552F5" w:rsidP="000552F5">
            <w:r>
              <w:t>Mínimamente Aceptable</w:t>
            </w:r>
          </w:p>
        </w:tc>
        <w:tc>
          <w:tcPr>
            <w:tcW w:w="3494" w:type="dxa"/>
          </w:tcPr>
          <w:p w14:paraId="021ED1F8" w14:textId="166A75D0" w:rsidR="000552F5" w:rsidRDefault="000552F5" w:rsidP="000552F5">
            <w:r w:rsidRPr="00344BE5">
              <w:t>Rango Objetivo</w:t>
            </w:r>
          </w:p>
        </w:tc>
        <w:tc>
          <w:tcPr>
            <w:tcW w:w="3494" w:type="dxa"/>
          </w:tcPr>
          <w:p w14:paraId="7369BA3B" w14:textId="7FACFED4" w:rsidR="000552F5" w:rsidRDefault="00527EB3" w:rsidP="000552F5">
            <w:r w:rsidRPr="00527EB3">
              <w:t>Rango Objetivo</w:t>
            </w:r>
          </w:p>
        </w:tc>
      </w:tr>
      <w:tr w:rsidR="00A455D4" w14:paraId="613725FE" w14:textId="77777777" w:rsidTr="005354B3">
        <w:trPr>
          <w:trHeight w:val="534"/>
        </w:trPr>
        <w:tc>
          <w:tcPr>
            <w:tcW w:w="3494" w:type="dxa"/>
            <w:shd w:val="clear" w:color="auto" w:fill="FFFFFF" w:themeFill="background1"/>
          </w:tcPr>
          <w:p w14:paraId="0512BB27" w14:textId="77777777" w:rsidR="00A455D4" w:rsidRDefault="00A455D4" w:rsidP="005354B3">
            <w:r w:rsidRPr="000552F5">
              <w:t>Inaceptable</w:t>
            </w:r>
          </w:p>
        </w:tc>
        <w:tc>
          <w:tcPr>
            <w:tcW w:w="3494" w:type="dxa"/>
          </w:tcPr>
          <w:p w14:paraId="3AA26870" w14:textId="77777777" w:rsidR="00A455D4" w:rsidRDefault="00A455D4" w:rsidP="005354B3">
            <w:r>
              <w:t>Mínimamente Aceptable</w:t>
            </w:r>
          </w:p>
        </w:tc>
        <w:tc>
          <w:tcPr>
            <w:tcW w:w="3494" w:type="dxa"/>
          </w:tcPr>
          <w:p w14:paraId="038D5D0B" w14:textId="77777777" w:rsidR="00A455D4" w:rsidRDefault="00A455D4" w:rsidP="005354B3">
            <w:r>
              <w:t>Mínimamente Aceptable</w:t>
            </w:r>
          </w:p>
        </w:tc>
      </w:tr>
      <w:tr w:rsidR="00A455D4" w14:paraId="79073B03" w14:textId="77245984" w:rsidTr="00AD7DC3">
        <w:trPr>
          <w:trHeight w:val="516"/>
        </w:trPr>
        <w:tc>
          <w:tcPr>
            <w:tcW w:w="3494" w:type="dxa"/>
            <w:shd w:val="clear" w:color="auto" w:fill="FFFFFF" w:themeFill="background1"/>
          </w:tcPr>
          <w:p w14:paraId="236A4E6C" w14:textId="4EC3CF1F" w:rsidR="00A455D4" w:rsidRDefault="00A455D4" w:rsidP="00A455D4">
            <w:r>
              <w:t>Mínimamente Aceptable</w:t>
            </w:r>
          </w:p>
        </w:tc>
        <w:tc>
          <w:tcPr>
            <w:tcW w:w="3494" w:type="dxa"/>
          </w:tcPr>
          <w:p w14:paraId="404F4C6B" w14:textId="48EDB9AB" w:rsidR="00A455D4" w:rsidRDefault="00A455D4" w:rsidP="00A455D4">
            <w:r w:rsidRPr="000552F5">
              <w:t>Inaceptable</w:t>
            </w:r>
          </w:p>
        </w:tc>
        <w:tc>
          <w:tcPr>
            <w:tcW w:w="3494" w:type="dxa"/>
          </w:tcPr>
          <w:p w14:paraId="3D336DC7" w14:textId="3FE5B447" w:rsidR="00A455D4" w:rsidRDefault="00A455D4" w:rsidP="00A455D4">
            <w:r w:rsidRPr="00527EB3">
              <w:t>Inaceptable</w:t>
            </w:r>
          </w:p>
        </w:tc>
      </w:tr>
    </w:tbl>
    <w:p w14:paraId="35C80A82" w14:textId="507D253A" w:rsidR="007E4162" w:rsidRDefault="007E4162" w:rsidP="007E4162"/>
    <w:p w14:paraId="6C09F982" w14:textId="55B5EF74" w:rsidR="00E93F27" w:rsidRDefault="00E93F27" w:rsidP="007E4162"/>
    <w:p w14:paraId="597EE82B" w14:textId="7202AEBE" w:rsidR="0024736D" w:rsidRPr="001771A9" w:rsidRDefault="0024736D" w:rsidP="0024736D">
      <w:pPr>
        <w:rPr>
          <w:u w:val="single"/>
        </w:rPr>
      </w:pPr>
      <w:r w:rsidRPr="001771A9">
        <w:rPr>
          <w:u w:val="single"/>
        </w:rPr>
        <w:t xml:space="preserve">A partir de la evaluación de </w:t>
      </w:r>
      <w:r>
        <w:rPr>
          <w:u w:val="single"/>
        </w:rPr>
        <w:t>Usabilidad</w:t>
      </w:r>
      <w:r w:rsidRPr="001771A9">
        <w:rPr>
          <w:u w:val="single"/>
        </w:rPr>
        <w:t>:</w:t>
      </w:r>
    </w:p>
    <w:p w14:paraId="2AE79EE5" w14:textId="12C78B1D" w:rsidR="00E93F27" w:rsidRPr="009B23CB" w:rsidRDefault="00E93F27" w:rsidP="007E4162">
      <w:pPr>
        <w:rPr>
          <w:sz w:val="16"/>
          <w:szCs w:val="16"/>
        </w:rPr>
      </w:pPr>
    </w:p>
    <w:tbl>
      <w:tblPr>
        <w:tblStyle w:val="Tablaconcuadrcula"/>
        <w:tblW w:w="10482" w:type="dxa"/>
        <w:tblInd w:w="-838" w:type="dxa"/>
        <w:tblLook w:val="04A0" w:firstRow="1" w:lastRow="0" w:firstColumn="1" w:lastColumn="0" w:noHBand="0" w:noVBand="1"/>
      </w:tblPr>
      <w:tblGrid>
        <w:gridCol w:w="3494"/>
        <w:gridCol w:w="3494"/>
        <w:gridCol w:w="3494"/>
      </w:tblGrid>
      <w:tr w:rsidR="00E93F27" w14:paraId="6B14CE0D" w14:textId="77777777" w:rsidTr="005354B3">
        <w:trPr>
          <w:trHeight w:val="534"/>
        </w:trPr>
        <w:tc>
          <w:tcPr>
            <w:tcW w:w="3494" w:type="dxa"/>
            <w:shd w:val="clear" w:color="auto" w:fill="DEEAF6" w:themeFill="accent5" w:themeFillTint="33"/>
          </w:tcPr>
          <w:p w14:paraId="46B21B08" w14:textId="3F32A399" w:rsidR="00B5150E" w:rsidRDefault="00B5150E" w:rsidP="00B5150E">
            <w:pPr>
              <w:jc w:val="center"/>
            </w:pPr>
            <w:r>
              <w:t>RESULTADO DE COMPLETITUD</w:t>
            </w:r>
          </w:p>
          <w:p w14:paraId="32385261" w14:textId="66B93025" w:rsidR="00E93F27" w:rsidRDefault="00B5150E" w:rsidP="00B5150E">
            <w:pPr>
              <w:jc w:val="center"/>
            </w:pPr>
            <w:r>
              <w:t>DE DESCRIPCIÓN</w:t>
            </w:r>
          </w:p>
        </w:tc>
        <w:tc>
          <w:tcPr>
            <w:tcW w:w="3494" w:type="dxa"/>
            <w:shd w:val="clear" w:color="auto" w:fill="DEEAF6" w:themeFill="accent5" w:themeFillTint="33"/>
          </w:tcPr>
          <w:p w14:paraId="35BD206A" w14:textId="545877CD" w:rsidR="00E93F27" w:rsidRDefault="00E16955" w:rsidP="00E16955">
            <w:pPr>
              <w:jc w:val="center"/>
            </w:pPr>
            <w:r>
              <w:t>RESULTADO DE FUNCIONES EVIDENTES</w:t>
            </w:r>
          </w:p>
        </w:tc>
        <w:tc>
          <w:tcPr>
            <w:tcW w:w="3494" w:type="dxa"/>
            <w:shd w:val="clear" w:color="auto" w:fill="DEEAF6" w:themeFill="accent5" w:themeFillTint="33"/>
          </w:tcPr>
          <w:p w14:paraId="33915FCB" w14:textId="1749A4CD" w:rsidR="00E93F27" w:rsidRDefault="003E63E7" w:rsidP="005354B3">
            <w:pPr>
              <w:jc w:val="center"/>
            </w:pPr>
            <w:r w:rsidRPr="003E63E7">
              <w:t>RESULTADO FINAL</w:t>
            </w:r>
          </w:p>
        </w:tc>
      </w:tr>
      <w:tr w:rsidR="006839DC" w14:paraId="0EA6E3C4" w14:textId="77777777" w:rsidTr="005354B3">
        <w:trPr>
          <w:trHeight w:val="516"/>
        </w:trPr>
        <w:tc>
          <w:tcPr>
            <w:tcW w:w="3494" w:type="dxa"/>
            <w:shd w:val="clear" w:color="auto" w:fill="FFFFFF" w:themeFill="background1"/>
          </w:tcPr>
          <w:p w14:paraId="64C26FE1" w14:textId="77777777" w:rsidR="006839DC" w:rsidRDefault="006839DC" w:rsidP="005354B3">
            <w:r>
              <w:t>Excede los requerimientos</w:t>
            </w:r>
          </w:p>
        </w:tc>
        <w:tc>
          <w:tcPr>
            <w:tcW w:w="3494" w:type="dxa"/>
          </w:tcPr>
          <w:p w14:paraId="124AFCC8" w14:textId="77777777" w:rsidR="006839DC" w:rsidRDefault="006839DC" w:rsidP="005354B3">
            <w:r w:rsidRPr="00FC2DCE">
              <w:t>Rango Objetivo</w:t>
            </w:r>
          </w:p>
        </w:tc>
        <w:tc>
          <w:tcPr>
            <w:tcW w:w="3494" w:type="dxa"/>
          </w:tcPr>
          <w:p w14:paraId="61D049AA" w14:textId="77777777" w:rsidR="006839DC" w:rsidRDefault="006839DC" w:rsidP="005354B3">
            <w:r>
              <w:t>Excede los requerimientos</w:t>
            </w:r>
          </w:p>
        </w:tc>
      </w:tr>
      <w:tr w:rsidR="00E93F27" w14:paraId="28E43EFD" w14:textId="77777777" w:rsidTr="005354B3">
        <w:trPr>
          <w:trHeight w:val="516"/>
        </w:trPr>
        <w:tc>
          <w:tcPr>
            <w:tcW w:w="3494" w:type="dxa"/>
            <w:shd w:val="clear" w:color="auto" w:fill="FFFFFF" w:themeFill="background1"/>
          </w:tcPr>
          <w:p w14:paraId="1831CABA" w14:textId="10ACADCA" w:rsidR="00E93F27" w:rsidRDefault="0054561D" w:rsidP="0069438A">
            <w:r w:rsidRPr="00FC2DCE">
              <w:t>Rango Objetivo</w:t>
            </w:r>
          </w:p>
        </w:tc>
        <w:tc>
          <w:tcPr>
            <w:tcW w:w="3494" w:type="dxa"/>
          </w:tcPr>
          <w:p w14:paraId="493AFABE" w14:textId="13FE19A4" w:rsidR="00E93F27" w:rsidRDefault="0054561D" w:rsidP="0069438A">
            <w:r>
              <w:t>Excede los requerimientos</w:t>
            </w:r>
          </w:p>
        </w:tc>
        <w:tc>
          <w:tcPr>
            <w:tcW w:w="3494" w:type="dxa"/>
          </w:tcPr>
          <w:p w14:paraId="76B21533" w14:textId="1AA27CD0" w:rsidR="00E93F27" w:rsidRDefault="00FC2DCE" w:rsidP="0069438A">
            <w:r w:rsidRPr="00FC2DCE">
              <w:t>Rango Objetivo</w:t>
            </w:r>
          </w:p>
        </w:tc>
      </w:tr>
      <w:tr w:rsidR="00E93F27" w14:paraId="2660125C" w14:textId="77777777" w:rsidTr="005354B3">
        <w:trPr>
          <w:trHeight w:val="534"/>
        </w:trPr>
        <w:tc>
          <w:tcPr>
            <w:tcW w:w="3494" w:type="dxa"/>
            <w:shd w:val="clear" w:color="auto" w:fill="FFFFFF" w:themeFill="background1"/>
          </w:tcPr>
          <w:p w14:paraId="57513452" w14:textId="6D484D07" w:rsidR="00E93F27" w:rsidRDefault="0069438A" w:rsidP="0069438A">
            <w:r w:rsidRPr="0069438A">
              <w:t>Rango Objetivo</w:t>
            </w:r>
          </w:p>
        </w:tc>
        <w:tc>
          <w:tcPr>
            <w:tcW w:w="3494" w:type="dxa"/>
          </w:tcPr>
          <w:p w14:paraId="61510168" w14:textId="658A1458" w:rsidR="00E93F27" w:rsidRDefault="00FC2DCE" w:rsidP="0069438A">
            <w:r>
              <w:t>Inaceptable</w:t>
            </w:r>
          </w:p>
        </w:tc>
        <w:tc>
          <w:tcPr>
            <w:tcW w:w="3494" w:type="dxa"/>
          </w:tcPr>
          <w:p w14:paraId="7BAFE7E4" w14:textId="7D3B6375" w:rsidR="00E93F27" w:rsidRDefault="00FC2DCE" w:rsidP="0069438A">
            <w:r>
              <w:t>Mínimamente Aceptable</w:t>
            </w:r>
          </w:p>
        </w:tc>
      </w:tr>
      <w:tr w:rsidR="00E93F27" w14:paraId="302EBD36" w14:textId="77777777" w:rsidTr="005354B3">
        <w:trPr>
          <w:trHeight w:val="534"/>
        </w:trPr>
        <w:tc>
          <w:tcPr>
            <w:tcW w:w="3494" w:type="dxa"/>
            <w:shd w:val="clear" w:color="auto" w:fill="FFFFFF" w:themeFill="background1"/>
          </w:tcPr>
          <w:p w14:paraId="279D1ABC" w14:textId="5AF70CA9" w:rsidR="00E93F27" w:rsidRDefault="00A76FCE" w:rsidP="00A76FCE">
            <w:r>
              <w:t>Mínimamente Aceptable</w:t>
            </w:r>
          </w:p>
        </w:tc>
        <w:tc>
          <w:tcPr>
            <w:tcW w:w="3494" w:type="dxa"/>
          </w:tcPr>
          <w:p w14:paraId="51176D45" w14:textId="2FA11C58" w:rsidR="00E93F27" w:rsidRDefault="00FC2DCE" w:rsidP="0069438A">
            <w:r>
              <w:t>Inaceptable</w:t>
            </w:r>
          </w:p>
        </w:tc>
        <w:tc>
          <w:tcPr>
            <w:tcW w:w="3494" w:type="dxa"/>
          </w:tcPr>
          <w:p w14:paraId="0AC7DB24" w14:textId="5CDDFF62" w:rsidR="00E93F27" w:rsidRDefault="001C041B" w:rsidP="0069438A">
            <w:r>
              <w:t>Inaceptable</w:t>
            </w:r>
          </w:p>
        </w:tc>
      </w:tr>
    </w:tbl>
    <w:p w14:paraId="0C309BCC" w14:textId="0C1D7EE3" w:rsidR="00E93F27" w:rsidRDefault="00E93F27" w:rsidP="007E4162"/>
    <w:p w14:paraId="62997BC4" w14:textId="352DFBF9" w:rsidR="00E93F27" w:rsidRDefault="00E93F27" w:rsidP="007E4162"/>
    <w:p w14:paraId="0BFF6061" w14:textId="3CF6A4E6" w:rsidR="00E93F27" w:rsidRDefault="008D26DA" w:rsidP="007E4162">
      <w:pPr>
        <w:rPr>
          <w:u w:val="single"/>
        </w:rPr>
      </w:pPr>
      <w:r w:rsidRPr="008D26DA">
        <w:rPr>
          <w:u w:val="single"/>
        </w:rPr>
        <w:t>Evaluación final del producto:</w:t>
      </w:r>
    </w:p>
    <w:p w14:paraId="5D20E77E" w14:textId="77777777" w:rsidR="00086FAB" w:rsidRPr="00086FAB" w:rsidRDefault="00086FAB" w:rsidP="007E4162">
      <w:pPr>
        <w:rPr>
          <w:sz w:val="16"/>
          <w:szCs w:val="16"/>
          <w:u w:val="single"/>
        </w:rPr>
      </w:pPr>
    </w:p>
    <w:tbl>
      <w:tblPr>
        <w:tblStyle w:val="Tablaconcuadrcula"/>
        <w:tblW w:w="10482" w:type="dxa"/>
        <w:tblInd w:w="-838" w:type="dxa"/>
        <w:tblLook w:val="04A0" w:firstRow="1" w:lastRow="0" w:firstColumn="1" w:lastColumn="0" w:noHBand="0" w:noVBand="1"/>
      </w:tblPr>
      <w:tblGrid>
        <w:gridCol w:w="3494"/>
        <w:gridCol w:w="3494"/>
        <w:gridCol w:w="3494"/>
      </w:tblGrid>
      <w:tr w:rsidR="00E93F27" w14:paraId="342F7F65" w14:textId="77777777" w:rsidTr="005354B3">
        <w:trPr>
          <w:trHeight w:val="534"/>
        </w:trPr>
        <w:tc>
          <w:tcPr>
            <w:tcW w:w="3494" w:type="dxa"/>
            <w:shd w:val="clear" w:color="auto" w:fill="DEEAF6" w:themeFill="accent5" w:themeFillTint="33"/>
          </w:tcPr>
          <w:p w14:paraId="5E9F7BA8" w14:textId="2B9B3913" w:rsidR="00E93F27" w:rsidRDefault="00F578E2" w:rsidP="005354B3">
            <w:pPr>
              <w:jc w:val="center"/>
            </w:pPr>
            <w:r w:rsidRPr="00203652">
              <w:t>EFICIENCIA</w:t>
            </w:r>
          </w:p>
        </w:tc>
        <w:tc>
          <w:tcPr>
            <w:tcW w:w="3494" w:type="dxa"/>
            <w:shd w:val="clear" w:color="auto" w:fill="DEEAF6" w:themeFill="accent5" w:themeFillTint="33"/>
          </w:tcPr>
          <w:p w14:paraId="2757C814" w14:textId="074CE288" w:rsidR="00E93F27" w:rsidRDefault="00F578E2" w:rsidP="005354B3">
            <w:pPr>
              <w:jc w:val="center"/>
            </w:pPr>
            <w:r w:rsidRPr="00203652">
              <w:t>USABILIDAD</w:t>
            </w:r>
          </w:p>
        </w:tc>
        <w:tc>
          <w:tcPr>
            <w:tcW w:w="3494" w:type="dxa"/>
            <w:shd w:val="clear" w:color="auto" w:fill="DEEAF6" w:themeFill="accent5" w:themeFillTint="33"/>
          </w:tcPr>
          <w:p w14:paraId="6DA37E41" w14:textId="7974CF69" w:rsidR="00E93F27" w:rsidRDefault="00203652" w:rsidP="005354B3">
            <w:pPr>
              <w:jc w:val="center"/>
            </w:pPr>
            <w:r w:rsidRPr="00203652">
              <w:t>RESULTADO FINAL</w:t>
            </w:r>
          </w:p>
        </w:tc>
      </w:tr>
      <w:tr w:rsidR="00E93F27" w14:paraId="4CB6608E" w14:textId="77777777" w:rsidTr="005354B3">
        <w:trPr>
          <w:trHeight w:val="516"/>
        </w:trPr>
        <w:tc>
          <w:tcPr>
            <w:tcW w:w="3494" w:type="dxa"/>
            <w:shd w:val="clear" w:color="auto" w:fill="FFFFFF" w:themeFill="background1"/>
          </w:tcPr>
          <w:p w14:paraId="1D37223B" w14:textId="695311FD" w:rsidR="00E93F27" w:rsidRDefault="0060622B" w:rsidP="005354B3">
            <w:pPr>
              <w:jc w:val="center"/>
            </w:pPr>
            <w:r>
              <w:t>Excede los requerimientos</w:t>
            </w:r>
          </w:p>
        </w:tc>
        <w:tc>
          <w:tcPr>
            <w:tcW w:w="3494" w:type="dxa"/>
          </w:tcPr>
          <w:p w14:paraId="6728F16C" w14:textId="23243E36" w:rsidR="00E93F27" w:rsidRDefault="00F578E2" w:rsidP="005354B3">
            <w:pPr>
              <w:jc w:val="center"/>
            </w:pPr>
            <w:r w:rsidRPr="000552F5">
              <w:t>Rango Objetivo</w:t>
            </w:r>
          </w:p>
        </w:tc>
        <w:tc>
          <w:tcPr>
            <w:tcW w:w="3494" w:type="dxa"/>
          </w:tcPr>
          <w:p w14:paraId="28C29AB8" w14:textId="77DEC7F1" w:rsidR="00E93F27" w:rsidRDefault="0060622B" w:rsidP="005354B3">
            <w:pPr>
              <w:jc w:val="center"/>
            </w:pPr>
            <w:r>
              <w:t>Excede los requerimientos</w:t>
            </w:r>
          </w:p>
        </w:tc>
      </w:tr>
      <w:tr w:rsidR="0060622B" w14:paraId="6C2A2E0D" w14:textId="77777777" w:rsidTr="005354B3">
        <w:trPr>
          <w:trHeight w:val="516"/>
        </w:trPr>
        <w:tc>
          <w:tcPr>
            <w:tcW w:w="3494" w:type="dxa"/>
            <w:shd w:val="clear" w:color="auto" w:fill="FFFFFF" w:themeFill="background1"/>
          </w:tcPr>
          <w:p w14:paraId="5719CA58" w14:textId="77777777" w:rsidR="0060622B" w:rsidRDefault="0060622B" w:rsidP="005354B3">
            <w:pPr>
              <w:jc w:val="center"/>
            </w:pPr>
            <w:r>
              <w:t>Mínimamente Aceptable</w:t>
            </w:r>
          </w:p>
        </w:tc>
        <w:tc>
          <w:tcPr>
            <w:tcW w:w="3494" w:type="dxa"/>
          </w:tcPr>
          <w:p w14:paraId="137482AA" w14:textId="77777777" w:rsidR="0060622B" w:rsidRDefault="0060622B" w:rsidP="005354B3">
            <w:pPr>
              <w:jc w:val="center"/>
            </w:pPr>
            <w:r w:rsidRPr="00FC2DCE">
              <w:t>Rango Objetivo</w:t>
            </w:r>
          </w:p>
        </w:tc>
        <w:tc>
          <w:tcPr>
            <w:tcW w:w="3494" w:type="dxa"/>
          </w:tcPr>
          <w:p w14:paraId="77C56E6C" w14:textId="77777777" w:rsidR="0060622B" w:rsidRDefault="0060622B" w:rsidP="005354B3">
            <w:pPr>
              <w:jc w:val="center"/>
            </w:pPr>
            <w:r w:rsidRPr="00FC2DCE">
              <w:t>Rango Objetivo</w:t>
            </w:r>
          </w:p>
        </w:tc>
      </w:tr>
      <w:tr w:rsidR="006B32B1" w14:paraId="5C650CCB" w14:textId="77777777" w:rsidTr="005354B3">
        <w:trPr>
          <w:trHeight w:val="534"/>
        </w:trPr>
        <w:tc>
          <w:tcPr>
            <w:tcW w:w="3494" w:type="dxa"/>
            <w:shd w:val="clear" w:color="auto" w:fill="FFFFFF" w:themeFill="background1"/>
          </w:tcPr>
          <w:p w14:paraId="0BA30E04" w14:textId="49A72334" w:rsidR="006B32B1" w:rsidRDefault="006B32B1" w:rsidP="006B32B1">
            <w:pPr>
              <w:jc w:val="center"/>
            </w:pPr>
            <w:r>
              <w:lastRenderedPageBreak/>
              <w:t>Mínimamente Aceptable</w:t>
            </w:r>
          </w:p>
        </w:tc>
        <w:tc>
          <w:tcPr>
            <w:tcW w:w="3494" w:type="dxa"/>
          </w:tcPr>
          <w:p w14:paraId="095D6E8C" w14:textId="42A8F70C" w:rsidR="006B32B1" w:rsidRDefault="006B32B1" w:rsidP="006B32B1">
            <w:pPr>
              <w:jc w:val="center"/>
            </w:pPr>
            <w:r>
              <w:t>Inaceptable</w:t>
            </w:r>
          </w:p>
        </w:tc>
        <w:tc>
          <w:tcPr>
            <w:tcW w:w="3494" w:type="dxa"/>
          </w:tcPr>
          <w:p w14:paraId="6066A216" w14:textId="2DF5DC6B" w:rsidR="006B32B1" w:rsidRDefault="006B32B1" w:rsidP="006B32B1">
            <w:pPr>
              <w:jc w:val="center"/>
            </w:pPr>
            <w:r>
              <w:t>Mínimamente Aceptable</w:t>
            </w:r>
          </w:p>
        </w:tc>
      </w:tr>
      <w:tr w:rsidR="006B32B1" w14:paraId="2E833378" w14:textId="77777777" w:rsidTr="005354B3">
        <w:trPr>
          <w:trHeight w:val="534"/>
        </w:trPr>
        <w:tc>
          <w:tcPr>
            <w:tcW w:w="3494" w:type="dxa"/>
            <w:shd w:val="clear" w:color="auto" w:fill="FFFFFF" w:themeFill="background1"/>
          </w:tcPr>
          <w:p w14:paraId="779E7B82" w14:textId="4DEDBD50" w:rsidR="006B32B1" w:rsidRDefault="006B32B1" w:rsidP="006B32B1">
            <w:pPr>
              <w:jc w:val="center"/>
            </w:pPr>
            <w:r>
              <w:t>Inaceptable</w:t>
            </w:r>
          </w:p>
        </w:tc>
        <w:tc>
          <w:tcPr>
            <w:tcW w:w="3494" w:type="dxa"/>
          </w:tcPr>
          <w:p w14:paraId="15F52AEB" w14:textId="0A0FFEA8" w:rsidR="006B32B1" w:rsidRDefault="006B32B1" w:rsidP="006B32B1">
            <w:pPr>
              <w:jc w:val="center"/>
            </w:pPr>
            <w:r>
              <w:t>Inaceptable</w:t>
            </w:r>
          </w:p>
        </w:tc>
        <w:tc>
          <w:tcPr>
            <w:tcW w:w="3494" w:type="dxa"/>
          </w:tcPr>
          <w:p w14:paraId="797C3ED4" w14:textId="348492A2" w:rsidR="006B32B1" w:rsidRDefault="006B32B1" w:rsidP="006B32B1">
            <w:pPr>
              <w:jc w:val="center"/>
            </w:pPr>
            <w:r>
              <w:t>Inaceptable</w:t>
            </w:r>
          </w:p>
        </w:tc>
      </w:tr>
    </w:tbl>
    <w:p w14:paraId="27D0271A" w14:textId="77777777" w:rsidR="007E4162" w:rsidRPr="007E4162" w:rsidRDefault="007E4162" w:rsidP="00086FAB"/>
    <w:sectPr w:rsidR="007E4162" w:rsidRPr="007E416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E2FDB" w14:textId="77777777" w:rsidR="009529C3" w:rsidRDefault="009529C3" w:rsidP="001C29B8">
      <w:pPr>
        <w:spacing w:after="0" w:line="240" w:lineRule="auto"/>
      </w:pPr>
      <w:r>
        <w:separator/>
      </w:r>
    </w:p>
  </w:endnote>
  <w:endnote w:type="continuationSeparator" w:id="0">
    <w:p w14:paraId="086D0DFF" w14:textId="77777777" w:rsidR="009529C3" w:rsidRDefault="009529C3" w:rsidP="001C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BF7D" w14:textId="77777777" w:rsidR="009529C3" w:rsidRDefault="009529C3" w:rsidP="001C29B8">
      <w:pPr>
        <w:spacing w:after="0" w:line="240" w:lineRule="auto"/>
      </w:pPr>
      <w:r>
        <w:separator/>
      </w:r>
    </w:p>
  </w:footnote>
  <w:footnote w:type="continuationSeparator" w:id="0">
    <w:p w14:paraId="2D4ABCFD" w14:textId="77777777" w:rsidR="009529C3" w:rsidRDefault="009529C3" w:rsidP="001C2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499C6" w14:textId="77777777" w:rsidR="00803C7D" w:rsidRPr="001C29B8" w:rsidRDefault="00803C7D" w:rsidP="001C29B8">
    <w:pPr>
      <w:pBdr>
        <w:top w:val="nil"/>
        <w:left w:val="nil"/>
        <w:bottom w:val="nil"/>
        <w:right w:val="nil"/>
        <w:between w:val="nil"/>
      </w:pBdr>
      <w:tabs>
        <w:tab w:val="center" w:pos="4252"/>
        <w:tab w:val="right" w:pos="8504"/>
      </w:tabs>
      <w:spacing w:after="0" w:line="240" w:lineRule="auto"/>
      <w:rPr>
        <w:i/>
        <w:color w:val="000000"/>
      </w:rPr>
    </w:pPr>
    <w:proofErr w:type="spellStart"/>
    <w:r>
      <w:rPr>
        <w:i/>
        <w:color w:val="000000"/>
      </w:rPr>
      <w:t>Faraone</w:t>
    </w:r>
    <w:proofErr w:type="spellEnd"/>
    <w:r>
      <w:rPr>
        <w:i/>
        <w:color w:val="000000"/>
      </w:rPr>
      <w:t xml:space="preserve"> </w:t>
    </w:r>
    <w:proofErr w:type="spellStart"/>
    <w:r>
      <w:rPr>
        <w:i/>
        <w:color w:val="000000"/>
      </w:rPr>
      <w:t>Negri</w:t>
    </w:r>
    <w:proofErr w:type="spellEnd"/>
    <w:r>
      <w:rPr>
        <w:i/>
        <w:color w:val="000000"/>
      </w:rPr>
      <w:t xml:space="preserve">, Camila     –     </w:t>
    </w:r>
    <w:proofErr w:type="spellStart"/>
    <w:r>
      <w:rPr>
        <w:i/>
        <w:color w:val="000000"/>
      </w:rPr>
      <w:t>Gonzalez</w:t>
    </w:r>
    <w:proofErr w:type="spellEnd"/>
    <w:r>
      <w:rPr>
        <w:i/>
        <w:color w:val="000000"/>
      </w:rPr>
      <w:t xml:space="preserve"> </w:t>
    </w:r>
    <w:proofErr w:type="spellStart"/>
    <w:r>
      <w:rPr>
        <w:i/>
        <w:color w:val="000000"/>
      </w:rPr>
      <w:t>Iriart</w:t>
    </w:r>
    <w:proofErr w:type="spellEnd"/>
    <w:r>
      <w:rPr>
        <w:i/>
        <w:color w:val="000000"/>
      </w:rPr>
      <w:t>, Gabriela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072"/>
    <w:multiLevelType w:val="multilevel"/>
    <w:tmpl w:val="89087D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16243A"/>
    <w:multiLevelType w:val="multilevel"/>
    <w:tmpl w:val="E87C6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0C3894"/>
    <w:multiLevelType w:val="hybridMultilevel"/>
    <w:tmpl w:val="9286CD0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1D8B0E94"/>
    <w:multiLevelType w:val="hybridMultilevel"/>
    <w:tmpl w:val="E568818E"/>
    <w:lvl w:ilvl="0" w:tplc="E5CC5780">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E736628"/>
    <w:multiLevelType w:val="multilevel"/>
    <w:tmpl w:val="C764CA5A"/>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1A3E91"/>
    <w:multiLevelType w:val="multilevel"/>
    <w:tmpl w:val="029A2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FF4BD8"/>
    <w:multiLevelType w:val="multilevel"/>
    <w:tmpl w:val="ABBAB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21462F"/>
    <w:multiLevelType w:val="hybridMultilevel"/>
    <w:tmpl w:val="71CAD3CA"/>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C3E4C82"/>
    <w:multiLevelType w:val="hybridMultilevel"/>
    <w:tmpl w:val="D78254D8"/>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3E662207"/>
    <w:multiLevelType w:val="hybridMultilevel"/>
    <w:tmpl w:val="63064AD2"/>
    <w:lvl w:ilvl="0" w:tplc="E5CC5780">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0" w15:restartNumberingAfterBreak="0">
    <w:nsid w:val="4727613C"/>
    <w:multiLevelType w:val="hybridMultilevel"/>
    <w:tmpl w:val="2FBEE448"/>
    <w:lvl w:ilvl="0" w:tplc="580A0005">
      <w:start w:val="1"/>
      <w:numFmt w:val="bullet"/>
      <w:lvlText w:val=""/>
      <w:lvlJc w:val="left"/>
      <w:pPr>
        <w:ind w:left="360" w:hanging="360"/>
      </w:pPr>
      <w:rPr>
        <w:rFonts w:ascii="Wingdings" w:hAnsi="Wingdings"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1" w15:restartNumberingAfterBreak="0">
    <w:nsid w:val="4E7B16BB"/>
    <w:multiLevelType w:val="hybridMultilevel"/>
    <w:tmpl w:val="8FCE403C"/>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F1356D4"/>
    <w:multiLevelType w:val="multilevel"/>
    <w:tmpl w:val="74881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2652406"/>
    <w:multiLevelType w:val="multilevel"/>
    <w:tmpl w:val="8C58A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022E82"/>
    <w:multiLevelType w:val="multilevel"/>
    <w:tmpl w:val="C37E61B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4733E5"/>
    <w:multiLevelType w:val="hybridMultilevel"/>
    <w:tmpl w:val="404C0CFA"/>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FDC3525"/>
    <w:multiLevelType w:val="hybridMultilevel"/>
    <w:tmpl w:val="35103322"/>
    <w:lvl w:ilvl="0" w:tplc="E5CC5780">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0347F8B"/>
    <w:multiLevelType w:val="hybridMultilevel"/>
    <w:tmpl w:val="8A9C2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20B7F71"/>
    <w:multiLevelType w:val="multilevel"/>
    <w:tmpl w:val="E18C4B8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75B15B38"/>
    <w:multiLevelType w:val="hybridMultilevel"/>
    <w:tmpl w:val="8076CB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7F0669F2"/>
    <w:multiLevelType w:val="hybridMultilevel"/>
    <w:tmpl w:val="53E05374"/>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FD137B0"/>
    <w:multiLevelType w:val="hybridMultilevel"/>
    <w:tmpl w:val="1E587D04"/>
    <w:lvl w:ilvl="0" w:tplc="580A0003">
      <w:start w:val="1"/>
      <w:numFmt w:val="bullet"/>
      <w:lvlText w:val="o"/>
      <w:lvlJc w:val="left"/>
      <w:pPr>
        <w:ind w:left="720" w:hanging="360"/>
      </w:pPr>
      <w:rPr>
        <w:rFonts w:ascii="Courier New" w:hAnsi="Courier New" w:cs="Courier New" w:hint="default"/>
      </w:rPr>
    </w:lvl>
    <w:lvl w:ilvl="1" w:tplc="E5CC5780">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14"/>
  </w:num>
  <w:num w:numId="5">
    <w:abstractNumId w:val="5"/>
  </w:num>
  <w:num w:numId="6">
    <w:abstractNumId w:val="0"/>
  </w:num>
  <w:num w:numId="7">
    <w:abstractNumId w:val="18"/>
  </w:num>
  <w:num w:numId="8">
    <w:abstractNumId w:val="6"/>
  </w:num>
  <w:num w:numId="9">
    <w:abstractNumId w:val="1"/>
  </w:num>
  <w:num w:numId="10">
    <w:abstractNumId w:val="17"/>
  </w:num>
  <w:num w:numId="11">
    <w:abstractNumId w:val="19"/>
  </w:num>
  <w:num w:numId="12">
    <w:abstractNumId w:val="8"/>
  </w:num>
  <w:num w:numId="13">
    <w:abstractNumId w:val="9"/>
  </w:num>
  <w:num w:numId="14">
    <w:abstractNumId w:val="10"/>
  </w:num>
  <w:num w:numId="15">
    <w:abstractNumId w:val="7"/>
  </w:num>
  <w:num w:numId="16">
    <w:abstractNumId w:val="15"/>
  </w:num>
  <w:num w:numId="17">
    <w:abstractNumId w:val="11"/>
  </w:num>
  <w:num w:numId="18">
    <w:abstractNumId w:val="20"/>
  </w:num>
  <w:num w:numId="19">
    <w:abstractNumId w:val="3"/>
  </w:num>
  <w:num w:numId="20">
    <w:abstractNumId w:val="16"/>
  </w:num>
  <w:num w:numId="21">
    <w:abstractNumId w:val="21"/>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C GAMING">
    <w15:presenceInfo w15:providerId="None" w15:userId="PC GAM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B8"/>
    <w:rsid w:val="0000235A"/>
    <w:rsid w:val="00004400"/>
    <w:rsid w:val="0002404D"/>
    <w:rsid w:val="00051EBA"/>
    <w:rsid w:val="000552F5"/>
    <w:rsid w:val="00085AF8"/>
    <w:rsid w:val="00086FAB"/>
    <w:rsid w:val="000A4FDA"/>
    <w:rsid w:val="00112CDC"/>
    <w:rsid w:val="00120512"/>
    <w:rsid w:val="00131F8B"/>
    <w:rsid w:val="00146318"/>
    <w:rsid w:val="00164372"/>
    <w:rsid w:val="00172E79"/>
    <w:rsid w:val="001771A9"/>
    <w:rsid w:val="0019704B"/>
    <w:rsid w:val="001A2968"/>
    <w:rsid w:val="001B1D74"/>
    <w:rsid w:val="001B7EF4"/>
    <w:rsid w:val="001C041B"/>
    <w:rsid w:val="001C29B8"/>
    <w:rsid w:val="001D02AF"/>
    <w:rsid w:val="00201E20"/>
    <w:rsid w:val="00203652"/>
    <w:rsid w:val="00205292"/>
    <w:rsid w:val="00205421"/>
    <w:rsid w:val="00213FF5"/>
    <w:rsid w:val="002227A5"/>
    <w:rsid w:val="00230DEB"/>
    <w:rsid w:val="0024736D"/>
    <w:rsid w:val="00254149"/>
    <w:rsid w:val="00261A76"/>
    <w:rsid w:val="00292330"/>
    <w:rsid w:val="002928E4"/>
    <w:rsid w:val="002C1E56"/>
    <w:rsid w:val="002E6D82"/>
    <w:rsid w:val="002F53A9"/>
    <w:rsid w:val="00300000"/>
    <w:rsid w:val="00344BE5"/>
    <w:rsid w:val="00372071"/>
    <w:rsid w:val="00375F2A"/>
    <w:rsid w:val="00393A31"/>
    <w:rsid w:val="003951B0"/>
    <w:rsid w:val="003967A7"/>
    <w:rsid w:val="003A674E"/>
    <w:rsid w:val="003B7773"/>
    <w:rsid w:val="003D233C"/>
    <w:rsid w:val="003D3513"/>
    <w:rsid w:val="003E63E7"/>
    <w:rsid w:val="0041114E"/>
    <w:rsid w:val="00421DBF"/>
    <w:rsid w:val="004254B1"/>
    <w:rsid w:val="00445D39"/>
    <w:rsid w:val="00454C50"/>
    <w:rsid w:val="004D7267"/>
    <w:rsid w:val="004E151B"/>
    <w:rsid w:val="004E3728"/>
    <w:rsid w:val="004E42A9"/>
    <w:rsid w:val="004E54DF"/>
    <w:rsid w:val="004F3713"/>
    <w:rsid w:val="00527EB3"/>
    <w:rsid w:val="005354B3"/>
    <w:rsid w:val="00536A62"/>
    <w:rsid w:val="0054561D"/>
    <w:rsid w:val="0056015B"/>
    <w:rsid w:val="0056517C"/>
    <w:rsid w:val="00595549"/>
    <w:rsid w:val="00596D59"/>
    <w:rsid w:val="005A3A95"/>
    <w:rsid w:val="005B5D38"/>
    <w:rsid w:val="005D4987"/>
    <w:rsid w:val="005D7282"/>
    <w:rsid w:val="0060622B"/>
    <w:rsid w:val="006072D8"/>
    <w:rsid w:val="00610135"/>
    <w:rsid w:val="006134CB"/>
    <w:rsid w:val="00621CA1"/>
    <w:rsid w:val="00623A01"/>
    <w:rsid w:val="006311D3"/>
    <w:rsid w:val="006839DC"/>
    <w:rsid w:val="00684945"/>
    <w:rsid w:val="0069438A"/>
    <w:rsid w:val="00695EB1"/>
    <w:rsid w:val="006A5811"/>
    <w:rsid w:val="006B32B1"/>
    <w:rsid w:val="006B3675"/>
    <w:rsid w:val="006C1CF1"/>
    <w:rsid w:val="006C5468"/>
    <w:rsid w:val="006D1A27"/>
    <w:rsid w:val="006D43AA"/>
    <w:rsid w:val="006D4CEE"/>
    <w:rsid w:val="006E7F40"/>
    <w:rsid w:val="006F6751"/>
    <w:rsid w:val="00700D8A"/>
    <w:rsid w:val="00707560"/>
    <w:rsid w:val="00711F45"/>
    <w:rsid w:val="00737020"/>
    <w:rsid w:val="007543AF"/>
    <w:rsid w:val="007629FA"/>
    <w:rsid w:val="00786A24"/>
    <w:rsid w:val="00791EF9"/>
    <w:rsid w:val="00796164"/>
    <w:rsid w:val="007A09A8"/>
    <w:rsid w:val="007C0159"/>
    <w:rsid w:val="007C1871"/>
    <w:rsid w:val="007C2809"/>
    <w:rsid w:val="007C5B6A"/>
    <w:rsid w:val="007D25B5"/>
    <w:rsid w:val="007E1160"/>
    <w:rsid w:val="007E4162"/>
    <w:rsid w:val="007E749F"/>
    <w:rsid w:val="00803C7D"/>
    <w:rsid w:val="00810F63"/>
    <w:rsid w:val="008141D4"/>
    <w:rsid w:val="00822B3C"/>
    <w:rsid w:val="008562E8"/>
    <w:rsid w:val="00856F9C"/>
    <w:rsid w:val="008607EA"/>
    <w:rsid w:val="00862E95"/>
    <w:rsid w:val="0086499A"/>
    <w:rsid w:val="0088342C"/>
    <w:rsid w:val="0089009A"/>
    <w:rsid w:val="008B7216"/>
    <w:rsid w:val="008D26DA"/>
    <w:rsid w:val="008E14EC"/>
    <w:rsid w:val="008E2961"/>
    <w:rsid w:val="00904373"/>
    <w:rsid w:val="00914CD2"/>
    <w:rsid w:val="00937E89"/>
    <w:rsid w:val="009529C3"/>
    <w:rsid w:val="009769C2"/>
    <w:rsid w:val="009A596F"/>
    <w:rsid w:val="009B23CB"/>
    <w:rsid w:val="009B29F3"/>
    <w:rsid w:val="009C4F46"/>
    <w:rsid w:val="009C67E7"/>
    <w:rsid w:val="009D7717"/>
    <w:rsid w:val="009E17FE"/>
    <w:rsid w:val="009E4F8B"/>
    <w:rsid w:val="009E5D51"/>
    <w:rsid w:val="009E6AD2"/>
    <w:rsid w:val="00A00D65"/>
    <w:rsid w:val="00A010FF"/>
    <w:rsid w:val="00A166CE"/>
    <w:rsid w:val="00A40F5B"/>
    <w:rsid w:val="00A455D4"/>
    <w:rsid w:val="00A473A4"/>
    <w:rsid w:val="00A56767"/>
    <w:rsid w:val="00A63790"/>
    <w:rsid w:val="00A63D42"/>
    <w:rsid w:val="00A65A53"/>
    <w:rsid w:val="00A71C2F"/>
    <w:rsid w:val="00A74F3C"/>
    <w:rsid w:val="00A76FCE"/>
    <w:rsid w:val="00A96671"/>
    <w:rsid w:val="00AB2F60"/>
    <w:rsid w:val="00AC078E"/>
    <w:rsid w:val="00AC5E37"/>
    <w:rsid w:val="00AD7DC3"/>
    <w:rsid w:val="00B03A2A"/>
    <w:rsid w:val="00B06A20"/>
    <w:rsid w:val="00B0756F"/>
    <w:rsid w:val="00B177A4"/>
    <w:rsid w:val="00B2267B"/>
    <w:rsid w:val="00B2532A"/>
    <w:rsid w:val="00B3200E"/>
    <w:rsid w:val="00B5150E"/>
    <w:rsid w:val="00B74026"/>
    <w:rsid w:val="00B903AB"/>
    <w:rsid w:val="00BA2078"/>
    <w:rsid w:val="00BA4A21"/>
    <w:rsid w:val="00BE1DF8"/>
    <w:rsid w:val="00BF315A"/>
    <w:rsid w:val="00C04119"/>
    <w:rsid w:val="00C10E8F"/>
    <w:rsid w:val="00C4398A"/>
    <w:rsid w:val="00C627D2"/>
    <w:rsid w:val="00C63892"/>
    <w:rsid w:val="00C7616C"/>
    <w:rsid w:val="00C870E7"/>
    <w:rsid w:val="00C95AC2"/>
    <w:rsid w:val="00CA4B22"/>
    <w:rsid w:val="00CA4BBE"/>
    <w:rsid w:val="00CC34A8"/>
    <w:rsid w:val="00CC4A63"/>
    <w:rsid w:val="00CF746E"/>
    <w:rsid w:val="00D043B5"/>
    <w:rsid w:val="00D30F6F"/>
    <w:rsid w:val="00D7723E"/>
    <w:rsid w:val="00D810B6"/>
    <w:rsid w:val="00D832BE"/>
    <w:rsid w:val="00D83C3A"/>
    <w:rsid w:val="00D90AFA"/>
    <w:rsid w:val="00D945D0"/>
    <w:rsid w:val="00DA019E"/>
    <w:rsid w:val="00DA2DBD"/>
    <w:rsid w:val="00DE7C8A"/>
    <w:rsid w:val="00DF226F"/>
    <w:rsid w:val="00E16955"/>
    <w:rsid w:val="00E23E29"/>
    <w:rsid w:val="00E35620"/>
    <w:rsid w:val="00E5037A"/>
    <w:rsid w:val="00E518FA"/>
    <w:rsid w:val="00E666C6"/>
    <w:rsid w:val="00E71DB1"/>
    <w:rsid w:val="00E761AA"/>
    <w:rsid w:val="00E76351"/>
    <w:rsid w:val="00E862B2"/>
    <w:rsid w:val="00E933FD"/>
    <w:rsid w:val="00E93F27"/>
    <w:rsid w:val="00EB01B6"/>
    <w:rsid w:val="00EB22A7"/>
    <w:rsid w:val="00EC231C"/>
    <w:rsid w:val="00EF1ABB"/>
    <w:rsid w:val="00EF1BA6"/>
    <w:rsid w:val="00EF5789"/>
    <w:rsid w:val="00F002E2"/>
    <w:rsid w:val="00F14A39"/>
    <w:rsid w:val="00F41E98"/>
    <w:rsid w:val="00F45AF3"/>
    <w:rsid w:val="00F500D4"/>
    <w:rsid w:val="00F578E2"/>
    <w:rsid w:val="00F62FBC"/>
    <w:rsid w:val="00F7188C"/>
    <w:rsid w:val="00F85C98"/>
    <w:rsid w:val="00FA5B78"/>
    <w:rsid w:val="00FC22AE"/>
    <w:rsid w:val="00FC270B"/>
    <w:rsid w:val="00FC2DCE"/>
    <w:rsid w:val="00FC7984"/>
    <w:rsid w:val="00FF25B8"/>
    <w:rsid w:val="00FF4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F85D"/>
  <w15:docId w15:val="{0BA3D6F3-4AB1-45CB-984F-93913C0D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29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9B8"/>
  </w:style>
  <w:style w:type="paragraph" w:styleId="Piedepgina">
    <w:name w:val="footer"/>
    <w:basedOn w:val="Normal"/>
    <w:link w:val="PiedepginaCar"/>
    <w:uiPriority w:val="99"/>
    <w:unhideWhenUsed/>
    <w:rsid w:val="001C29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9B8"/>
  </w:style>
  <w:style w:type="paragraph" w:styleId="Textodeglobo">
    <w:name w:val="Balloon Text"/>
    <w:basedOn w:val="Normal"/>
    <w:link w:val="TextodegloboCar"/>
    <w:uiPriority w:val="99"/>
    <w:semiHidden/>
    <w:unhideWhenUsed/>
    <w:rsid w:val="001C29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29B8"/>
    <w:rPr>
      <w:rFonts w:ascii="Segoe UI" w:hAnsi="Segoe UI" w:cs="Segoe UI"/>
      <w:sz w:val="18"/>
      <w:szCs w:val="18"/>
    </w:rPr>
  </w:style>
  <w:style w:type="paragraph" w:styleId="Prrafodelista">
    <w:name w:val="List Paragraph"/>
    <w:basedOn w:val="Normal"/>
    <w:uiPriority w:val="34"/>
    <w:qFormat/>
    <w:rsid w:val="001C29B8"/>
    <w:pPr>
      <w:ind w:left="720"/>
      <w:contextualSpacing/>
    </w:pPr>
    <w:rPr>
      <w:rFonts w:ascii="Calibri" w:eastAsia="Calibri" w:hAnsi="Calibri" w:cs="Calibri"/>
      <w:lang w:eastAsia="es-AR"/>
    </w:rPr>
  </w:style>
  <w:style w:type="character" w:styleId="Refdecomentario">
    <w:name w:val="annotation reference"/>
    <w:basedOn w:val="Fuentedeprrafopredeter"/>
    <w:uiPriority w:val="99"/>
    <w:semiHidden/>
    <w:unhideWhenUsed/>
    <w:rsid w:val="001C29B8"/>
    <w:rPr>
      <w:sz w:val="16"/>
      <w:szCs w:val="16"/>
    </w:rPr>
  </w:style>
  <w:style w:type="paragraph" w:styleId="Textocomentario">
    <w:name w:val="annotation text"/>
    <w:basedOn w:val="Normal"/>
    <w:link w:val="TextocomentarioCar"/>
    <w:uiPriority w:val="99"/>
    <w:semiHidden/>
    <w:unhideWhenUsed/>
    <w:rsid w:val="001C29B8"/>
    <w:pPr>
      <w:spacing w:line="240" w:lineRule="auto"/>
    </w:pPr>
    <w:rPr>
      <w:rFonts w:ascii="Calibri" w:eastAsia="Calibri" w:hAnsi="Calibri" w:cs="Calibri"/>
      <w:sz w:val="20"/>
      <w:szCs w:val="20"/>
      <w:lang w:eastAsia="es-AR"/>
    </w:rPr>
  </w:style>
  <w:style w:type="character" w:customStyle="1" w:styleId="TextocomentarioCar">
    <w:name w:val="Texto comentario Car"/>
    <w:basedOn w:val="Fuentedeprrafopredeter"/>
    <w:link w:val="Textocomentario"/>
    <w:uiPriority w:val="99"/>
    <w:semiHidden/>
    <w:rsid w:val="001C29B8"/>
    <w:rPr>
      <w:rFonts w:ascii="Calibri" w:eastAsia="Calibri" w:hAnsi="Calibri" w:cs="Calibri"/>
      <w:sz w:val="20"/>
      <w:szCs w:val="20"/>
      <w:lang w:val="es-AR" w:eastAsia="es-AR"/>
    </w:rPr>
  </w:style>
  <w:style w:type="paragraph" w:styleId="Revisin">
    <w:name w:val="Revision"/>
    <w:hidden/>
    <w:uiPriority w:val="99"/>
    <w:semiHidden/>
    <w:rsid w:val="00E666C6"/>
    <w:pPr>
      <w:spacing w:after="0" w:line="240" w:lineRule="auto"/>
    </w:pPr>
  </w:style>
  <w:style w:type="paragraph" w:styleId="Asuntodelcomentario">
    <w:name w:val="annotation subject"/>
    <w:basedOn w:val="Textocomentario"/>
    <w:next w:val="Textocomentario"/>
    <w:link w:val="AsuntodelcomentarioCar"/>
    <w:uiPriority w:val="99"/>
    <w:semiHidden/>
    <w:unhideWhenUsed/>
    <w:rsid w:val="00E23E29"/>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E23E29"/>
    <w:rPr>
      <w:rFonts w:ascii="Calibri" w:eastAsia="Calibri" w:hAnsi="Calibri" w:cs="Calibri"/>
      <w:b/>
      <w:bCs/>
      <w:sz w:val="20"/>
      <w:szCs w:val="20"/>
      <w:lang w:val="es-AR" w:eastAsia="es-AR"/>
    </w:rPr>
  </w:style>
  <w:style w:type="table" w:styleId="Tablaconcuadrcula">
    <w:name w:val="Table Grid"/>
    <w:basedOn w:val="Tablanormal"/>
    <w:uiPriority w:val="39"/>
    <w:rsid w:val="00B0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7AC87-552F-405F-BE43-622FD18D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18</Pages>
  <Words>4044</Words>
  <Characters>22248</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GAMING</dc:creator>
  <cp:lastModifiedBy>PC GAMING</cp:lastModifiedBy>
  <cp:revision>101</cp:revision>
  <dcterms:created xsi:type="dcterms:W3CDTF">2019-11-01T12:38:00Z</dcterms:created>
  <dcterms:modified xsi:type="dcterms:W3CDTF">2019-11-24T22:38:00Z</dcterms:modified>
</cp:coreProperties>
</file>